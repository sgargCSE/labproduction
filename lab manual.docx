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34509169"/>
        <w:docPartObj>
          <w:docPartGallery w:val="Table of Contents"/>
          <w:docPartUnique/>
        </w:docPartObj>
      </w:sdtPr>
      <w:sdtEndPr>
        <w:rPr>
          <w:rFonts w:asciiTheme="minorHAnsi" w:eastAsiaTheme="minorHAnsi" w:hAnsiTheme="minorHAnsi" w:cstheme="minorBidi"/>
          <w:noProof/>
          <w:color w:val="auto"/>
          <w:sz w:val="22"/>
          <w:szCs w:val="22"/>
          <w:lang w:val="en-AU" w:eastAsia="en-US"/>
        </w:rPr>
      </w:sdtEndPr>
      <w:sdtContent>
        <w:p w14:paraId="2DF44EC5" w14:textId="02E8515B" w:rsidR="00561CAD" w:rsidRDefault="00561CAD">
          <w:pPr>
            <w:pStyle w:val="TOCHeading"/>
          </w:pPr>
          <w:r>
            <w:t>Contents</w:t>
          </w:r>
        </w:p>
        <w:p w14:paraId="017A9F1C" w14:textId="77777777" w:rsidR="0050616A" w:rsidRDefault="00561CAD">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93754768" w:history="1">
            <w:r w:rsidR="0050616A" w:rsidRPr="007F2529">
              <w:rPr>
                <w:rStyle w:val="Hyperlink"/>
                <w:noProof/>
              </w:rPr>
              <w:t>Introduction</w:t>
            </w:r>
            <w:r w:rsidR="0050616A">
              <w:rPr>
                <w:noProof/>
                <w:webHidden/>
              </w:rPr>
              <w:tab/>
            </w:r>
            <w:r w:rsidR="0050616A">
              <w:rPr>
                <w:noProof/>
                <w:webHidden/>
              </w:rPr>
              <w:fldChar w:fldCharType="begin"/>
            </w:r>
            <w:r w:rsidR="0050616A">
              <w:rPr>
                <w:noProof/>
                <w:webHidden/>
              </w:rPr>
              <w:instrText xml:space="preserve"> PAGEREF _Toc393754768 \h </w:instrText>
            </w:r>
            <w:r w:rsidR="0050616A">
              <w:rPr>
                <w:noProof/>
                <w:webHidden/>
              </w:rPr>
            </w:r>
            <w:r w:rsidR="0050616A">
              <w:rPr>
                <w:noProof/>
                <w:webHidden/>
              </w:rPr>
              <w:fldChar w:fldCharType="separate"/>
            </w:r>
            <w:r w:rsidR="0050616A">
              <w:rPr>
                <w:noProof/>
                <w:webHidden/>
              </w:rPr>
              <w:t>2</w:t>
            </w:r>
            <w:r w:rsidR="0050616A">
              <w:rPr>
                <w:noProof/>
                <w:webHidden/>
              </w:rPr>
              <w:fldChar w:fldCharType="end"/>
            </w:r>
          </w:hyperlink>
        </w:p>
        <w:p w14:paraId="5836B948" w14:textId="77777777" w:rsidR="0050616A" w:rsidRDefault="0050616A">
          <w:pPr>
            <w:pStyle w:val="TOC1"/>
            <w:tabs>
              <w:tab w:val="left" w:pos="440"/>
              <w:tab w:val="right" w:leader="dot" w:pos="9016"/>
            </w:tabs>
            <w:rPr>
              <w:rFonts w:eastAsiaTheme="minorEastAsia"/>
              <w:noProof/>
              <w:lang w:eastAsia="en-AU"/>
            </w:rPr>
          </w:pPr>
          <w:hyperlink w:anchor="_Toc393754769" w:history="1">
            <w:r w:rsidRPr="007F2529">
              <w:rPr>
                <w:rStyle w:val="Hyperlink"/>
                <w:noProof/>
              </w:rPr>
              <w:t>0.</w:t>
            </w:r>
            <w:r>
              <w:rPr>
                <w:rFonts w:eastAsiaTheme="minorEastAsia"/>
                <w:noProof/>
                <w:lang w:eastAsia="en-AU"/>
              </w:rPr>
              <w:tab/>
            </w:r>
            <w:r w:rsidRPr="007F2529">
              <w:rPr>
                <w:rStyle w:val="Hyperlink"/>
                <w:noProof/>
              </w:rPr>
              <w:t>Configure Highlevel design</w:t>
            </w:r>
            <w:r>
              <w:rPr>
                <w:noProof/>
                <w:webHidden/>
              </w:rPr>
              <w:tab/>
            </w:r>
            <w:r>
              <w:rPr>
                <w:noProof/>
                <w:webHidden/>
              </w:rPr>
              <w:fldChar w:fldCharType="begin"/>
            </w:r>
            <w:r>
              <w:rPr>
                <w:noProof/>
                <w:webHidden/>
              </w:rPr>
              <w:instrText xml:space="preserve"> PAGEREF _Toc393754769 \h </w:instrText>
            </w:r>
            <w:r>
              <w:rPr>
                <w:noProof/>
                <w:webHidden/>
              </w:rPr>
            </w:r>
            <w:r>
              <w:rPr>
                <w:noProof/>
                <w:webHidden/>
              </w:rPr>
              <w:fldChar w:fldCharType="separate"/>
            </w:r>
            <w:r>
              <w:rPr>
                <w:noProof/>
                <w:webHidden/>
              </w:rPr>
              <w:t>3</w:t>
            </w:r>
            <w:r>
              <w:rPr>
                <w:noProof/>
                <w:webHidden/>
              </w:rPr>
              <w:fldChar w:fldCharType="end"/>
            </w:r>
          </w:hyperlink>
        </w:p>
        <w:p w14:paraId="466EDD44" w14:textId="77777777" w:rsidR="0050616A" w:rsidRDefault="0050616A">
          <w:pPr>
            <w:pStyle w:val="TOC1"/>
            <w:tabs>
              <w:tab w:val="left" w:pos="440"/>
              <w:tab w:val="right" w:leader="dot" w:pos="9016"/>
            </w:tabs>
            <w:rPr>
              <w:rFonts w:eastAsiaTheme="minorEastAsia"/>
              <w:noProof/>
              <w:lang w:eastAsia="en-AU"/>
            </w:rPr>
          </w:pPr>
          <w:hyperlink w:anchor="_Toc393754770" w:history="1">
            <w:r w:rsidRPr="007F2529">
              <w:rPr>
                <w:rStyle w:val="Hyperlink"/>
                <w:noProof/>
              </w:rPr>
              <w:t>1.</w:t>
            </w:r>
            <w:r>
              <w:rPr>
                <w:rFonts w:eastAsiaTheme="minorEastAsia"/>
                <w:noProof/>
                <w:lang w:eastAsia="en-AU"/>
              </w:rPr>
              <w:tab/>
            </w:r>
            <w:r w:rsidRPr="007F2529">
              <w:rPr>
                <w:rStyle w:val="Hyperlink"/>
                <w:noProof/>
              </w:rPr>
              <w:t>Create custom IP</w:t>
            </w:r>
            <w:r>
              <w:rPr>
                <w:noProof/>
                <w:webHidden/>
              </w:rPr>
              <w:tab/>
            </w:r>
            <w:r>
              <w:rPr>
                <w:noProof/>
                <w:webHidden/>
              </w:rPr>
              <w:fldChar w:fldCharType="begin"/>
            </w:r>
            <w:r>
              <w:rPr>
                <w:noProof/>
                <w:webHidden/>
              </w:rPr>
              <w:instrText xml:space="preserve"> PAGEREF _Toc393754770 \h </w:instrText>
            </w:r>
            <w:r>
              <w:rPr>
                <w:noProof/>
                <w:webHidden/>
              </w:rPr>
            </w:r>
            <w:r>
              <w:rPr>
                <w:noProof/>
                <w:webHidden/>
              </w:rPr>
              <w:fldChar w:fldCharType="separate"/>
            </w:r>
            <w:r>
              <w:rPr>
                <w:noProof/>
                <w:webHidden/>
              </w:rPr>
              <w:t>3</w:t>
            </w:r>
            <w:r>
              <w:rPr>
                <w:noProof/>
                <w:webHidden/>
              </w:rPr>
              <w:fldChar w:fldCharType="end"/>
            </w:r>
          </w:hyperlink>
        </w:p>
        <w:p w14:paraId="262B6467" w14:textId="77777777" w:rsidR="0050616A" w:rsidRDefault="0050616A">
          <w:pPr>
            <w:pStyle w:val="TOC1"/>
            <w:tabs>
              <w:tab w:val="left" w:pos="440"/>
              <w:tab w:val="right" w:leader="dot" w:pos="9016"/>
            </w:tabs>
            <w:rPr>
              <w:rFonts w:eastAsiaTheme="minorEastAsia"/>
              <w:noProof/>
              <w:lang w:eastAsia="en-AU"/>
            </w:rPr>
          </w:pPr>
          <w:hyperlink w:anchor="_Toc393754771" w:history="1">
            <w:r w:rsidRPr="007F2529">
              <w:rPr>
                <w:rStyle w:val="Hyperlink"/>
                <w:noProof/>
              </w:rPr>
              <w:t>2</w:t>
            </w:r>
            <w:r>
              <w:rPr>
                <w:rFonts w:eastAsiaTheme="minorEastAsia"/>
                <w:noProof/>
                <w:lang w:eastAsia="en-AU"/>
              </w:rPr>
              <w:tab/>
            </w:r>
            <w:r w:rsidRPr="007F2529">
              <w:rPr>
                <w:rStyle w:val="Hyperlink"/>
                <w:noProof/>
              </w:rPr>
              <w:t>AXI tutorial</w:t>
            </w:r>
            <w:r>
              <w:rPr>
                <w:noProof/>
                <w:webHidden/>
              </w:rPr>
              <w:tab/>
            </w:r>
            <w:r>
              <w:rPr>
                <w:noProof/>
                <w:webHidden/>
              </w:rPr>
              <w:fldChar w:fldCharType="begin"/>
            </w:r>
            <w:r>
              <w:rPr>
                <w:noProof/>
                <w:webHidden/>
              </w:rPr>
              <w:instrText xml:space="preserve"> PAGEREF _Toc393754771 \h </w:instrText>
            </w:r>
            <w:r>
              <w:rPr>
                <w:noProof/>
                <w:webHidden/>
              </w:rPr>
            </w:r>
            <w:r>
              <w:rPr>
                <w:noProof/>
                <w:webHidden/>
              </w:rPr>
              <w:fldChar w:fldCharType="separate"/>
            </w:r>
            <w:r>
              <w:rPr>
                <w:noProof/>
                <w:webHidden/>
              </w:rPr>
              <w:t>8</w:t>
            </w:r>
            <w:r>
              <w:rPr>
                <w:noProof/>
                <w:webHidden/>
              </w:rPr>
              <w:fldChar w:fldCharType="end"/>
            </w:r>
          </w:hyperlink>
        </w:p>
        <w:p w14:paraId="69B79011" w14:textId="77777777" w:rsidR="0050616A" w:rsidRDefault="0050616A">
          <w:pPr>
            <w:pStyle w:val="TOC2"/>
            <w:tabs>
              <w:tab w:val="right" w:leader="dot" w:pos="9016"/>
            </w:tabs>
            <w:rPr>
              <w:rFonts w:eastAsiaTheme="minorEastAsia"/>
              <w:noProof/>
              <w:lang w:eastAsia="en-AU"/>
            </w:rPr>
          </w:pPr>
          <w:hyperlink w:anchor="_Toc393754772" w:history="1">
            <w:r w:rsidRPr="007F2529">
              <w:rPr>
                <w:rStyle w:val="Hyperlink"/>
                <w:noProof/>
              </w:rPr>
              <w:t>2.a AXI Writes</w:t>
            </w:r>
            <w:r>
              <w:rPr>
                <w:noProof/>
                <w:webHidden/>
              </w:rPr>
              <w:tab/>
            </w:r>
            <w:r>
              <w:rPr>
                <w:noProof/>
                <w:webHidden/>
              </w:rPr>
              <w:fldChar w:fldCharType="begin"/>
            </w:r>
            <w:r>
              <w:rPr>
                <w:noProof/>
                <w:webHidden/>
              </w:rPr>
              <w:instrText xml:space="preserve"> PAGEREF _Toc393754772 \h </w:instrText>
            </w:r>
            <w:r>
              <w:rPr>
                <w:noProof/>
                <w:webHidden/>
              </w:rPr>
            </w:r>
            <w:r>
              <w:rPr>
                <w:noProof/>
                <w:webHidden/>
              </w:rPr>
              <w:fldChar w:fldCharType="separate"/>
            </w:r>
            <w:r>
              <w:rPr>
                <w:noProof/>
                <w:webHidden/>
              </w:rPr>
              <w:t>9</w:t>
            </w:r>
            <w:r>
              <w:rPr>
                <w:noProof/>
                <w:webHidden/>
              </w:rPr>
              <w:fldChar w:fldCharType="end"/>
            </w:r>
          </w:hyperlink>
        </w:p>
        <w:p w14:paraId="421ED569" w14:textId="77777777" w:rsidR="0050616A" w:rsidRDefault="0050616A">
          <w:pPr>
            <w:pStyle w:val="TOC2"/>
            <w:tabs>
              <w:tab w:val="right" w:leader="dot" w:pos="9016"/>
            </w:tabs>
            <w:rPr>
              <w:rFonts w:eastAsiaTheme="minorEastAsia"/>
              <w:noProof/>
              <w:lang w:eastAsia="en-AU"/>
            </w:rPr>
          </w:pPr>
          <w:hyperlink w:anchor="_Toc393754773" w:history="1">
            <w:r w:rsidRPr="007F2529">
              <w:rPr>
                <w:rStyle w:val="Hyperlink"/>
                <w:noProof/>
              </w:rPr>
              <w:t>2.b AXI Reads</w:t>
            </w:r>
            <w:r>
              <w:rPr>
                <w:noProof/>
                <w:webHidden/>
              </w:rPr>
              <w:tab/>
            </w:r>
            <w:r>
              <w:rPr>
                <w:noProof/>
                <w:webHidden/>
              </w:rPr>
              <w:fldChar w:fldCharType="begin"/>
            </w:r>
            <w:r>
              <w:rPr>
                <w:noProof/>
                <w:webHidden/>
              </w:rPr>
              <w:instrText xml:space="preserve"> PAGEREF _Toc393754773 \h </w:instrText>
            </w:r>
            <w:r>
              <w:rPr>
                <w:noProof/>
                <w:webHidden/>
              </w:rPr>
            </w:r>
            <w:r>
              <w:rPr>
                <w:noProof/>
                <w:webHidden/>
              </w:rPr>
              <w:fldChar w:fldCharType="separate"/>
            </w:r>
            <w:r>
              <w:rPr>
                <w:noProof/>
                <w:webHidden/>
              </w:rPr>
              <w:t>10</w:t>
            </w:r>
            <w:r>
              <w:rPr>
                <w:noProof/>
                <w:webHidden/>
              </w:rPr>
              <w:fldChar w:fldCharType="end"/>
            </w:r>
          </w:hyperlink>
        </w:p>
        <w:p w14:paraId="33EDF2F0" w14:textId="77777777" w:rsidR="0050616A" w:rsidRDefault="0050616A">
          <w:pPr>
            <w:pStyle w:val="TOC2"/>
            <w:tabs>
              <w:tab w:val="right" w:leader="dot" w:pos="9016"/>
            </w:tabs>
            <w:rPr>
              <w:rFonts w:eastAsiaTheme="minorEastAsia"/>
              <w:noProof/>
              <w:lang w:eastAsia="en-AU"/>
            </w:rPr>
          </w:pPr>
          <w:hyperlink w:anchor="_Toc393754774" w:history="1">
            <w:r w:rsidRPr="007F2529">
              <w:rPr>
                <w:rStyle w:val="Hyperlink"/>
                <w:noProof/>
              </w:rPr>
              <w:t>2.c Customising the custom IP</w:t>
            </w:r>
            <w:r>
              <w:rPr>
                <w:noProof/>
                <w:webHidden/>
              </w:rPr>
              <w:tab/>
            </w:r>
            <w:r>
              <w:rPr>
                <w:noProof/>
                <w:webHidden/>
              </w:rPr>
              <w:fldChar w:fldCharType="begin"/>
            </w:r>
            <w:r>
              <w:rPr>
                <w:noProof/>
                <w:webHidden/>
              </w:rPr>
              <w:instrText xml:space="preserve"> PAGEREF _Toc393754774 \h </w:instrText>
            </w:r>
            <w:r>
              <w:rPr>
                <w:noProof/>
                <w:webHidden/>
              </w:rPr>
            </w:r>
            <w:r>
              <w:rPr>
                <w:noProof/>
                <w:webHidden/>
              </w:rPr>
              <w:fldChar w:fldCharType="separate"/>
            </w:r>
            <w:r>
              <w:rPr>
                <w:noProof/>
                <w:webHidden/>
              </w:rPr>
              <w:t>11</w:t>
            </w:r>
            <w:r>
              <w:rPr>
                <w:noProof/>
                <w:webHidden/>
              </w:rPr>
              <w:fldChar w:fldCharType="end"/>
            </w:r>
          </w:hyperlink>
        </w:p>
        <w:p w14:paraId="4A8DBA34" w14:textId="77777777" w:rsidR="0050616A" w:rsidRDefault="0050616A">
          <w:pPr>
            <w:pStyle w:val="TOC3"/>
            <w:tabs>
              <w:tab w:val="right" w:leader="dot" w:pos="9016"/>
            </w:tabs>
            <w:rPr>
              <w:rFonts w:eastAsiaTheme="minorEastAsia"/>
              <w:noProof/>
              <w:lang w:eastAsia="en-AU"/>
            </w:rPr>
          </w:pPr>
          <w:hyperlink w:anchor="_Toc393754775" w:history="1">
            <w:r w:rsidRPr="007F2529">
              <w:rPr>
                <w:rStyle w:val="Hyperlink"/>
                <w:noProof/>
              </w:rPr>
              <w:t>2.c.i Changes to ‘_S00_AXI.vhd’</w:t>
            </w:r>
            <w:r>
              <w:rPr>
                <w:noProof/>
                <w:webHidden/>
              </w:rPr>
              <w:tab/>
            </w:r>
            <w:r>
              <w:rPr>
                <w:noProof/>
                <w:webHidden/>
              </w:rPr>
              <w:fldChar w:fldCharType="begin"/>
            </w:r>
            <w:r>
              <w:rPr>
                <w:noProof/>
                <w:webHidden/>
              </w:rPr>
              <w:instrText xml:space="preserve"> PAGEREF _Toc393754775 \h </w:instrText>
            </w:r>
            <w:r>
              <w:rPr>
                <w:noProof/>
                <w:webHidden/>
              </w:rPr>
            </w:r>
            <w:r>
              <w:rPr>
                <w:noProof/>
                <w:webHidden/>
              </w:rPr>
              <w:fldChar w:fldCharType="separate"/>
            </w:r>
            <w:r>
              <w:rPr>
                <w:noProof/>
                <w:webHidden/>
              </w:rPr>
              <w:t>11</w:t>
            </w:r>
            <w:r>
              <w:rPr>
                <w:noProof/>
                <w:webHidden/>
              </w:rPr>
              <w:fldChar w:fldCharType="end"/>
            </w:r>
          </w:hyperlink>
        </w:p>
        <w:p w14:paraId="3A2D2EA3" w14:textId="77777777" w:rsidR="0050616A" w:rsidRDefault="0050616A">
          <w:pPr>
            <w:pStyle w:val="TOC3"/>
            <w:tabs>
              <w:tab w:val="right" w:leader="dot" w:pos="9016"/>
            </w:tabs>
            <w:rPr>
              <w:rFonts w:eastAsiaTheme="minorEastAsia"/>
              <w:noProof/>
              <w:lang w:eastAsia="en-AU"/>
            </w:rPr>
          </w:pPr>
          <w:hyperlink w:anchor="_Toc393754776" w:history="1">
            <w:r w:rsidRPr="007F2529">
              <w:rPr>
                <w:rStyle w:val="Hyperlink"/>
                <w:noProof/>
              </w:rPr>
              <w:t>2.c.ii Changes to Toplevel</w:t>
            </w:r>
            <w:r>
              <w:rPr>
                <w:noProof/>
                <w:webHidden/>
              </w:rPr>
              <w:tab/>
            </w:r>
            <w:r>
              <w:rPr>
                <w:noProof/>
                <w:webHidden/>
              </w:rPr>
              <w:fldChar w:fldCharType="begin"/>
            </w:r>
            <w:r>
              <w:rPr>
                <w:noProof/>
                <w:webHidden/>
              </w:rPr>
              <w:instrText xml:space="preserve"> PAGEREF _Toc393754776 \h </w:instrText>
            </w:r>
            <w:r>
              <w:rPr>
                <w:noProof/>
                <w:webHidden/>
              </w:rPr>
            </w:r>
            <w:r>
              <w:rPr>
                <w:noProof/>
                <w:webHidden/>
              </w:rPr>
              <w:fldChar w:fldCharType="separate"/>
            </w:r>
            <w:r>
              <w:rPr>
                <w:noProof/>
                <w:webHidden/>
              </w:rPr>
              <w:t>12</w:t>
            </w:r>
            <w:r>
              <w:rPr>
                <w:noProof/>
                <w:webHidden/>
              </w:rPr>
              <w:fldChar w:fldCharType="end"/>
            </w:r>
          </w:hyperlink>
          <w:bookmarkStart w:id="0" w:name="_GoBack"/>
          <w:bookmarkEnd w:id="0"/>
        </w:p>
        <w:p w14:paraId="72630392" w14:textId="77777777" w:rsidR="0050616A" w:rsidRDefault="0050616A">
          <w:pPr>
            <w:pStyle w:val="TOC1"/>
            <w:tabs>
              <w:tab w:val="left" w:pos="440"/>
              <w:tab w:val="right" w:leader="dot" w:pos="9016"/>
            </w:tabs>
            <w:rPr>
              <w:rFonts w:eastAsiaTheme="minorEastAsia"/>
              <w:noProof/>
              <w:lang w:eastAsia="en-AU"/>
            </w:rPr>
          </w:pPr>
          <w:hyperlink w:anchor="_Toc393754777" w:history="1">
            <w:r w:rsidRPr="007F2529">
              <w:rPr>
                <w:rStyle w:val="Hyperlink"/>
                <w:noProof/>
              </w:rPr>
              <w:t>3</w:t>
            </w:r>
            <w:r>
              <w:rPr>
                <w:rFonts w:eastAsiaTheme="minorEastAsia"/>
                <w:noProof/>
                <w:lang w:eastAsia="en-AU"/>
              </w:rPr>
              <w:tab/>
            </w:r>
            <w:r w:rsidRPr="007F2529">
              <w:rPr>
                <w:rStyle w:val="Hyperlink"/>
                <w:noProof/>
              </w:rPr>
              <w:t>Saving your IP</w:t>
            </w:r>
            <w:r>
              <w:rPr>
                <w:noProof/>
                <w:webHidden/>
              </w:rPr>
              <w:tab/>
            </w:r>
            <w:r>
              <w:rPr>
                <w:noProof/>
                <w:webHidden/>
              </w:rPr>
              <w:fldChar w:fldCharType="begin"/>
            </w:r>
            <w:r>
              <w:rPr>
                <w:noProof/>
                <w:webHidden/>
              </w:rPr>
              <w:instrText xml:space="preserve"> PAGEREF _Toc393754777 \h </w:instrText>
            </w:r>
            <w:r>
              <w:rPr>
                <w:noProof/>
                <w:webHidden/>
              </w:rPr>
            </w:r>
            <w:r>
              <w:rPr>
                <w:noProof/>
                <w:webHidden/>
              </w:rPr>
              <w:fldChar w:fldCharType="separate"/>
            </w:r>
            <w:r>
              <w:rPr>
                <w:noProof/>
                <w:webHidden/>
              </w:rPr>
              <w:t>13</w:t>
            </w:r>
            <w:r>
              <w:rPr>
                <w:noProof/>
                <w:webHidden/>
              </w:rPr>
              <w:fldChar w:fldCharType="end"/>
            </w:r>
          </w:hyperlink>
        </w:p>
        <w:p w14:paraId="5B8CE881" w14:textId="77777777" w:rsidR="0050616A" w:rsidRDefault="0050616A">
          <w:pPr>
            <w:pStyle w:val="TOC2"/>
            <w:tabs>
              <w:tab w:val="right" w:leader="dot" w:pos="9016"/>
            </w:tabs>
            <w:rPr>
              <w:rFonts w:eastAsiaTheme="minorEastAsia"/>
              <w:noProof/>
              <w:lang w:eastAsia="en-AU"/>
            </w:rPr>
          </w:pPr>
          <w:hyperlink w:anchor="_Toc393754778" w:history="1">
            <w:r w:rsidRPr="007F2529">
              <w:rPr>
                <w:rStyle w:val="Hyperlink"/>
                <w:noProof/>
              </w:rPr>
              <w:t>3.a IP Packager</w:t>
            </w:r>
            <w:r>
              <w:rPr>
                <w:noProof/>
                <w:webHidden/>
              </w:rPr>
              <w:tab/>
            </w:r>
            <w:r>
              <w:rPr>
                <w:noProof/>
                <w:webHidden/>
              </w:rPr>
              <w:fldChar w:fldCharType="begin"/>
            </w:r>
            <w:r>
              <w:rPr>
                <w:noProof/>
                <w:webHidden/>
              </w:rPr>
              <w:instrText xml:space="preserve"> PAGEREF _Toc393754778 \h </w:instrText>
            </w:r>
            <w:r>
              <w:rPr>
                <w:noProof/>
                <w:webHidden/>
              </w:rPr>
            </w:r>
            <w:r>
              <w:rPr>
                <w:noProof/>
                <w:webHidden/>
              </w:rPr>
              <w:fldChar w:fldCharType="separate"/>
            </w:r>
            <w:r>
              <w:rPr>
                <w:noProof/>
                <w:webHidden/>
              </w:rPr>
              <w:t>13</w:t>
            </w:r>
            <w:r>
              <w:rPr>
                <w:noProof/>
                <w:webHidden/>
              </w:rPr>
              <w:fldChar w:fldCharType="end"/>
            </w:r>
          </w:hyperlink>
        </w:p>
        <w:p w14:paraId="47C08F6E" w14:textId="77777777" w:rsidR="0050616A" w:rsidRDefault="0050616A">
          <w:pPr>
            <w:pStyle w:val="TOC2"/>
            <w:tabs>
              <w:tab w:val="right" w:leader="dot" w:pos="9016"/>
            </w:tabs>
            <w:rPr>
              <w:rFonts w:eastAsiaTheme="minorEastAsia"/>
              <w:noProof/>
              <w:lang w:eastAsia="en-AU"/>
            </w:rPr>
          </w:pPr>
          <w:hyperlink w:anchor="_Toc393754779" w:history="1">
            <w:r w:rsidRPr="007F2529">
              <w:rPr>
                <w:rStyle w:val="Hyperlink"/>
                <w:noProof/>
              </w:rPr>
              <w:t>3.b IP upgrade in highlevel design</w:t>
            </w:r>
            <w:r>
              <w:rPr>
                <w:noProof/>
                <w:webHidden/>
              </w:rPr>
              <w:tab/>
            </w:r>
            <w:r>
              <w:rPr>
                <w:noProof/>
                <w:webHidden/>
              </w:rPr>
              <w:fldChar w:fldCharType="begin"/>
            </w:r>
            <w:r>
              <w:rPr>
                <w:noProof/>
                <w:webHidden/>
              </w:rPr>
              <w:instrText xml:space="preserve"> PAGEREF _Toc393754779 \h </w:instrText>
            </w:r>
            <w:r>
              <w:rPr>
                <w:noProof/>
                <w:webHidden/>
              </w:rPr>
            </w:r>
            <w:r>
              <w:rPr>
                <w:noProof/>
                <w:webHidden/>
              </w:rPr>
              <w:fldChar w:fldCharType="separate"/>
            </w:r>
            <w:r>
              <w:rPr>
                <w:noProof/>
                <w:webHidden/>
              </w:rPr>
              <w:t>16</w:t>
            </w:r>
            <w:r>
              <w:rPr>
                <w:noProof/>
                <w:webHidden/>
              </w:rPr>
              <w:fldChar w:fldCharType="end"/>
            </w:r>
          </w:hyperlink>
        </w:p>
        <w:p w14:paraId="414B3E63" w14:textId="77777777" w:rsidR="0050616A" w:rsidRDefault="0050616A">
          <w:pPr>
            <w:pStyle w:val="TOC1"/>
            <w:tabs>
              <w:tab w:val="left" w:pos="440"/>
              <w:tab w:val="right" w:leader="dot" w:pos="9016"/>
            </w:tabs>
            <w:rPr>
              <w:rFonts w:eastAsiaTheme="minorEastAsia"/>
              <w:noProof/>
              <w:lang w:eastAsia="en-AU"/>
            </w:rPr>
          </w:pPr>
          <w:hyperlink w:anchor="_Toc393754780" w:history="1">
            <w:r w:rsidRPr="007F2529">
              <w:rPr>
                <w:rStyle w:val="Hyperlink"/>
                <w:noProof/>
              </w:rPr>
              <w:t>4</w:t>
            </w:r>
            <w:r>
              <w:rPr>
                <w:rFonts w:eastAsiaTheme="minorEastAsia"/>
                <w:noProof/>
                <w:lang w:eastAsia="en-AU"/>
              </w:rPr>
              <w:tab/>
            </w:r>
            <w:r w:rsidRPr="007F2529">
              <w:rPr>
                <w:rStyle w:val="Hyperlink"/>
                <w:noProof/>
              </w:rPr>
              <w:t>Implementation Exercises</w:t>
            </w:r>
            <w:r>
              <w:rPr>
                <w:noProof/>
                <w:webHidden/>
              </w:rPr>
              <w:tab/>
            </w:r>
            <w:r>
              <w:rPr>
                <w:noProof/>
                <w:webHidden/>
              </w:rPr>
              <w:fldChar w:fldCharType="begin"/>
            </w:r>
            <w:r>
              <w:rPr>
                <w:noProof/>
                <w:webHidden/>
              </w:rPr>
              <w:instrText xml:space="preserve"> PAGEREF _Toc393754780 \h </w:instrText>
            </w:r>
            <w:r>
              <w:rPr>
                <w:noProof/>
                <w:webHidden/>
              </w:rPr>
            </w:r>
            <w:r>
              <w:rPr>
                <w:noProof/>
                <w:webHidden/>
              </w:rPr>
              <w:fldChar w:fldCharType="separate"/>
            </w:r>
            <w:r>
              <w:rPr>
                <w:noProof/>
                <w:webHidden/>
              </w:rPr>
              <w:t>17</w:t>
            </w:r>
            <w:r>
              <w:rPr>
                <w:noProof/>
                <w:webHidden/>
              </w:rPr>
              <w:fldChar w:fldCharType="end"/>
            </w:r>
          </w:hyperlink>
        </w:p>
        <w:p w14:paraId="7EA5241E" w14:textId="77777777" w:rsidR="0050616A" w:rsidRDefault="0050616A">
          <w:pPr>
            <w:pStyle w:val="TOC2"/>
            <w:tabs>
              <w:tab w:val="right" w:leader="dot" w:pos="9016"/>
            </w:tabs>
            <w:rPr>
              <w:rFonts w:eastAsiaTheme="minorEastAsia"/>
              <w:noProof/>
              <w:lang w:eastAsia="en-AU"/>
            </w:rPr>
          </w:pPr>
          <w:hyperlink w:anchor="_Toc393754781" w:history="1">
            <w:r w:rsidRPr="007F2529">
              <w:rPr>
                <w:rStyle w:val="Hyperlink"/>
                <w:noProof/>
              </w:rPr>
              <w:t>3.a Timer implementation</w:t>
            </w:r>
            <w:r>
              <w:rPr>
                <w:noProof/>
                <w:webHidden/>
              </w:rPr>
              <w:tab/>
            </w:r>
            <w:r>
              <w:rPr>
                <w:noProof/>
                <w:webHidden/>
              </w:rPr>
              <w:fldChar w:fldCharType="begin"/>
            </w:r>
            <w:r>
              <w:rPr>
                <w:noProof/>
                <w:webHidden/>
              </w:rPr>
              <w:instrText xml:space="preserve"> PAGEREF _Toc393754781 \h </w:instrText>
            </w:r>
            <w:r>
              <w:rPr>
                <w:noProof/>
                <w:webHidden/>
              </w:rPr>
            </w:r>
            <w:r>
              <w:rPr>
                <w:noProof/>
                <w:webHidden/>
              </w:rPr>
              <w:fldChar w:fldCharType="separate"/>
            </w:r>
            <w:r>
              <w:rPr>
                <w:noProof/>
                <w:webHidden/>
              </w:rPr>
              <w:t>17</w:t>
            </w:r>
            <w:r>
              <w:rPr>
                <w:noProof/>
                <w:webHidden/>
              </w:rPr>
              <w:fldChar w:fldCharType="end"/>
            </w:r>
          </w:hyperlink>
        </w:p>
        <w:p w14:paraId="20679008" w14:textId="77777777" w:rsidR="0050616A" w:rsidRDefault="0050616A">
          <w:pPr>
            <w:pStyle w:val="TOC2"/>
            <w:tabs>
              <w:tab w:val="right" w:leader="dot" w:pos="9016"/>
            </w:tabs>
            <w:rPr>
              <w:rFonts w:eastAsiaTheme="minorEastAsia"/>
              <w:noProof/>
              <w:lang w:eastAsia="en-AU"/>
            </w:rPr>
          </w:pPr>
          <w:hyperlink w:anchor="_Toc393754782" w:history="1">
            <w:r w:rsidRPr="007F2529">
              <w:rPr>
                <w:rStyle w:val="Hyperlink"/>
                <w:noProof/>
              </w:rPr>
              <w:t>3.b FIFO implementation</w:t>
            </w:r>
            <w:r>
              <w:rPr>
                <w:noProof/>
                <w:webHidden/>
              </w:rPr>
              <w:tab/>
            </w:r>
            <w:r>
              <w:rPr>
                <w:noProof/>
                <w:webHidden/>
              </w:rPr>
              <w:fldChar w:fldCharType="begin"/>
            </w:r>
            <w:r>
              <w:rPr>
                <w:noProof/>
                <w:webHidden/>
              </w:rPr>
              <w:instrText xml:space="preserve"> PAGEREF _Toc393754782 \h </w:instrText>
            </w:r>
            <w:r>
              <w:rPr>
                <w:noProof/>
                <w:webHidden/>
              </w:rPr>
            </w:r>
            <w:r>
              <w:rPr>
                <w:noProof/>
                <w:webHidden/>
              </w:rPr>
              <w:fldChar w:fldCharType="separate"/>
            </w:r>
            <w:r>
              <w:rPr>
                <w:noProof/>
                <w:webHidden/>
              </w:rPr>
              <w:t>17</w:t>
            </w:r>
            <w:r>
              <w:rPr>
                <w:noProof/>
                <w:webHidden/>
              </w:rPr>
              <w:fldChar w:fldCharType="end"/>
            </w:r>
          </w:hyperlink>
        </w:p>
        <w:p w14:paraId="400D4392" w14:textId="77777777" w:rsidR="0050616A" w:rsidRDefault="0050616A">
          <w:pPr>
            <w:pStyle w:val="TOC2"/>
            <w:tabs>
              <w:tab w:val="right" w:leader="dot" w:pos="9016"/>
            </w:tabs>
            <w:rPr>
              <w:rFonts w:eastAsiaTheme="minorEastAsia"/>
              <w:noProof/>
              <w:lang w:eastAsia="en-AU"/>
            </w:rPr>
          </w:pPr>
          <w:hyperlink w:anchor="_Toc393754783" w:history="1">
            <w:r w:rsidRPr="007F2529">
              <w:rPr>
                <w:rStyle w:val="Hyperlink"/>
                <w:noProof/>
              </w:rPr>
              <w:t>3.c GPIO implementation</w:t>
            </w:r>
            <w:r>
              <w:rPr>
                <w:noProof/>
                <w:webHidden/>
              </w:rPr>
              <w:tab/>
            </w:r>
            <w:r>
              <w:rPr>
                <w:noProof/>
                <w:webHidden/>
              </w:rPr>
              <w:fldChar w:fldCharType="begin"/>
            </w:r>
            <w:r>
              <w:rPr>
                <w:noProof/>
                <w:webHidden/>
              </w:rPr>
              <w:instrText xml:space="preserve"> PAGEREF _Toc393754783 \h </w:instrText>
            </w:r>
            <w:r>
              <w:rPr>
                <w:noProof/>
                <w:webHidden/>
              </w:rPr>
            </w:r>
            <w:r>
              <w:rPr>
                <w:noProof/>
                <w:webHidden/>
              </w:rPr>
              <w:fldChar w:fldCharType="separate"/>
            </w:r>
            <w:r>
              <w:rPr>
                <w:noProof/>
                <w:webHidden/>
              </w:rPr>
              <w:t>17</w:t>
            </w:r>
            <w:r>
              <w:rPr>
                <w:noProof/>
                <w:webHidden/>
              </w:rPr>
              <w:fldChar w:fldCharType="end"/>
            </w:r>
          </w:hyperlink>
        </w:p>
        <w:p w14:paraId="57E60883" w14:textId="77777777" w:rsidR="0050616A" w:rsidRDefault="0050616A">
          <w:pPr>
            <w:pStyle w:val="TOC2"/>
            <w:tabs>
              <w:tab w:val="right" w:leader="dot" w:pos="9016"/>
            </w:tabs>
            <w:rPr>
              <w:rFonts w:eastAsiaTheme="minorEastAsia"/>
              <w:noProof/>
              <w:lang w:eastAsia="en-AU"/>
            </w:rPr>
          </w:pPr>
          <w:hyperlink w:anchor="_Toc393754784" w:history="1">
            <w:r w:rsidRPr="007F2529">
              <w:rPr>
                <w:rStyle w:val="Hyperlink"/>
                <w:noProof/>
              </w:rPr>
              <w:t>3.d Block ram implementation</w:t>
            </w:r>
            <w:r>
              <w:rPr>
                <w:noProof/>
                <w:webHidden/>
              </w:rPr>
              <w:tab/>
            </w:r>
            <w:r>
              <w:rPr>
                <w:noProof/>
                <w:webHidden/>
              </w:rPr>
              <w:fldChar w:fldCharType="begin"/>
            </w:r>
            <w:r>
              <w:rPr>
                <w:noProof/>
                <w:webHidden/>
              </w:rPr>
              <w:instrText xml:space="preserve"> PAGEREF _Toc393754784 \h </w:instrText>
            </w:r>
            <w:r>
              <w:rPr>
                <w:noProof/>
                <w:webHidden/>
              </w:rPr>
            </w:r>
            <w:r>
              <w:rPr>
                <w:noProof/>
                <w:webHidden/>
              </w:rPr>
              <w:fldChar w:fldCharType="separate"/>
            </w:r>
            <w:r>
              <w:rPr>
                <w:noProof/>
                <w:webHidden/>
              </w:rPr>
              <w:t>17</w:t>
            </w:r>
            <w:r>
              <w:rPr>
                <w:noProof/>
                <w:webHidden/>
              </w:rPr>
              <w:fldChar w:fldCharType="end"/>
            </w:r>
          </w:hyperlink>
        </w:p>
        <w:p w14:paraId="107EA4B3" w14:textId="530BB33F" w:rsidR="00561CAD" w:rsidRDefault="00561CAD">
          <w:r>
            <w:rPr>
              <w:b/>
              <w:bCs/>
              <w:noProof/>
            </w:rPr>
            <w:fldChar w:fldCharType="end"/>
          </w:r>
        </w:p>
      </w:sdtContent>
    </w:sdt>
    <w:p w14:paraId="0833FE34" w14:textId="77777777" w:rsidR="00561CAD" w:rsidRDefault="00561CAD">
      <w:pPr>
        <w:rPr>
          <w:rFonts w:asciiTheme="majorHAnsi" w:eastAsiaTheme="majorEastAsia" w:hAnsiTheme="majorHAnsi" w:cstheme="majorBidi"/>
          <w:b/>
          <w:bCs/>
          <w:color w:val="365F91" w:themeColor="accent1" w:themeShade="BF"/>
          <w:sz w:val="28"/>
          <w:szCs w:val="28"/>
        </w:rPr>
      </w:pPr>
      <w:r>
        <w:br w:type="page"/>
      </w:r>
    </w:p>
    <w:p w14:paraId="5192D137" w14:textId="48FC0AB8" w:rsidR="00743B90" w:rsidRDefault="00743B90" w:rsidP="00561CAD">
      <w:pPr>
        <w:pStyle w:val="Heading1"/>
        <w:rPr>
          <w:ins w:id="1" w:author="Oliver Diessel" w:date="2014-07-17T13:33:00Z"/>
        </w:rPr>
      </w:pPr>
      <w:bookmarkStart w:id="2" w:name="_Toc393754768"/>
      <w:ins w:id="3" w:author="Oliver Diessel" w:date="2014-07-17T13:33:00Z">
        <w:r>
          <w:lastRenderedPageBreak/>
          <w:t>Introduction</w:t>
        </w:r>
        <w:bookmarkEnd w:id="2"/>
      </w:ins>
    </w:p>
    <w:p w14:paraId="08711409" w14:textId="77777777" w:rsidR="00BC49C7" w:rsidRDefault="005D6863">
      <w:pPr>
        <w:rPr>
          <w:ins w:id="4" w:author="Oliver Diessel" w:date="2014-07-17T13:37:00Z"/>
        </w:rPr>
      </w:pPr>
      <w:r>
        <w:t xml:space="preserve">The aim of this lab is to introduce a </w:t>
      </w:r>
      <w:r w:rsidR="00E409FB">
        <w:t xml:space="preserve">design flow </w:t>
      </w:r>
      <w:del w:id="5" w:author="Oliver Diessel" w:date="2014-07-17T13:34:00Z">
        <w:r w:rsidR="00E409FB" w:rsidDel="00743B90">
          <w:delText xml:space="preserve">which </w:delText>
        </w:r>
      </w:del>
      <w:ins w:id="6" w:author="Oliver Diessel" w:date="2014-07-17T13:34:00Z">
        <w:r w:rsidR="00743B90">
          <w:t xml:space="preserve">that </w:t>
        </w:r>
      </w:ins>
      <w:r w:rsidR="00E409FB">
        <w:t xml:space="preserve">allows you to create your own custom </w:t>
      </w:r>
      <w:r w:rsidR="00834CE6">
        <w:t xml:space="preserve">Intellectual </w:t>
      </w:r>
      <w:r w:rsidR="00E409FB">
        <w:t>P</w:t>
      </w:r>
      <w:r w:rsidR="00834CE6">
        <w:t>roperty (Custom IP)</w:t>
      </w:r>
      <w:r w:rsidR="00E409FB">
        <w:t xml:space="preserve"> </w:t>
      </w:r>
      <w:ins w:id="7" w:author="Oliver Diessel" w:date="2014-07-17T13:35:00Z">
        <w:r w:rsidR="00743B90">
          <w:t xml:space="preserve">targeted at a </w:t>
        </w:r>
        <w:proofErr w:type="spellStart"/>
        <w:r w:rsidR="00743B90">
          <w:t>Zynq</w:t>
        </w:r>
        <w:proofErr w:type="spellEnd"/>
        <w:r w:rsidR="00743B90">
          <w:t xml:space="preserve"> device </w:t>
        </w:r>
      </w:ins>
      <w:r w:rsidR="00834CE6">
        <w:t>using Xilinx’</w:t>
      </w:r>
      <w:r w:rsidR="003963A5">
        <w:t xml:space="preserve">s </w:t>
      </w:r>
      <w:proofErr w:type="spellStart"/>
      <w:r w:rsidR="003963A5">
        <w:t>Vivado</w:t>
      </w:r>
      <w:proofErr w:type="spellEnd"/>
      <w:ins w:id="8" w:author="Oliver Diessel" w:date="2014-07-17T13:33:00Z">
        <w:r w:rsidR="00743B90">
          <w:t xml:space="preserve"> 2013.4</w:t>
        </w:r>
      </w:ins>
      <w:r w:rsidR="003963A5">
        <w:t>.</w:t>
      </w:r>
      <w:r w:rsidR="00834CE6">
        <w:t xml:space="preserve"> </w:t>
      </w:r>
      <w:ins w:id="9" w:author="Oliver Diessel" w:date="2014-07-17T13:35:00Z">
        <w:r w:rsidR="00743B90">
          <w:t xml:space="preserve">The lab has been created </w:t>
        </w:r>
      </w:ins>
      <w:ins w:id="10" w:author="Oliver Diessel" w:date="2014-07-17T13:36:00Z">
        <w:r w:rsidR="00743B90">
          <w:t xml:space="preserve">for </w:t>
        </w:r>
      </w:ins>
      <w:ins w:id="11" w:author="Oliver Diessel" w:date="2014-07-17T13:35:00Z">
        <w:r w:rsidR="00743B90">
          <w:t>senior undergraduate</w:t>
        </w:r>
      </w:ins>
      <w:ins w:id="12" w:author="Oliver Diessel" w:date="2014-07-17T13:36:00Z">
        <w:r w:rsidR="00743B90">
          <w:t>s</w:t>
        </w:r>
      </w:ins>
      <w:ins w:id="13" w:author="Oliver Diessel" w:date="2014-07-17T13:35:00Z">
        <w:r w:rsidR="00743B90">
          <w:t xml:space="preserve"> </w:t>
        </w:r>
      </w:ins>
      <w:ins w:id="14" w:author="Oliver Diessel" w:date="2014-07-17T13:36:00Z">
        <w:r w:rsidR="00743B90">
          <w:t xml:space="preserve">using the </w:t>
        </w:r>
        <w:proofErr w:type="spellStart"/>
        <w:r w:rsidR="00743B90">
          <w:t>ZedBoard</w:t>
        </w:r>
        <w:proofErr w:type="spellEnd"/>
        <w:r w:rsidR="00743B90">
          <w:t xml:space="preserve">. </w:t>
        </w:r>
      </w:ins>
      <w:ins w:id="15" w:author="Oliver Diessel" w:date="2014-07-17T13:41:00Z">
        <w:r w:rsidR="00743B90">
          <w:t xml:space="preserve">We assume the student is </w:t>
        </w:r>
      </w:ins>
      <w:ins w:id="16" w:author="Oliver Diessel" w:date="2014-07-17T13:42:00Z">
        <w:r w:rsidR="00743B90">
          <w:t>familiar</w:t>
        </w:r>
      </w:ins>
      <w:ins w:id="17" w:author="Oliver Diessel" w:date="2014-07-17T13:41:00Z">
        <w:r w:rsidR="00743B90">
          <w:t xml:space="preserve"> </w:t>
        </w:r>
      </w:ins>
      <w:ins w:id="18" w:author="Oliver Diessel" w:date="2014-07-17T13:42:00Z">
        <w:r w:rsidR="00743B90">
          <w:t xml:space="preserve">with the use of VHDL for specifying hardware. </w:t>
        </w:r>
      </w:ins>
      <w:del w:id="19" w:author="Oliver Diessel" w:date="2014-07-17T13:34:00Z">
        <w:r w:rsidR="003963A5" w:rsidDel="00743B90">
          <w:delText>F</w:delText>
        </w:r>
        <w:r w:rsidR="00834CE6" w:rsidDel="00743B90">
          <w:delText xml:space="preserve">ollowing this this </w:delText>
        </w:r>
      </w:del>
      <w:ins w:id="20" w:author="Oliver Diessel" w:date="2014-07-17T13:34:00Z">
        <w:r w:rsidR="00743B90">
          <w:t xml:space="preserve">The </w:t>
        </w:r>
      </w:ins>
      <w:r w:rsidR="00834CE6">
        <w:t xml:space="preserve">lab </w:t>
      </w:r>
      <w:del w:id="21" w:author="Oliver Diessel" w:date="2014-07-17T13:34:00Z">
        <w:r w:rsidR="00834CE6" w:rsidDel="00743B90">
          <w:delText xml:space="preserve">introduces </w:delText>
        </w:r>
      </w:del>
      <w:ins w:id="22" w:author="Oliver Diessel" w:date="2014-07-17T13:34:00Z">
        <w:r w:rsidR="00743B90">
          <w:t xml:space="preserve">explains </w:t>
        </w:r>
      </w:ins>
      <w:r w:rsidR="00834CE6">
        <w:t xml:space="preserve">how to modify the generated component, by focusing on how the AXI-LITE protocol works and how it can be utilised to </w:t>
      </w:r>
      <w:r w:rsidR="002476AA">
        <w:t>establish</w:t>
      </w:r>
      <w:r w:rsidR="00834CE6">
        <w:t xml:space="preserve"> a </w:t>
      </w:r>
      <w:del w:id="23" w:author="Oliver Diessel" w:date="2014-07-17T13:34:00Z">
        <w:r w:rsidR="00834CE6" w:rsidDel="00743B90">
          <w:delText xml:space="preserve">circular </w:delText>
        </w:r>
      </w:del>
      <w:ins w:id="24" w:author="Oliver Diessel" w:date="2014-07-17T13:34:00Z">
        <w:r w:rsidR="00743B90">
          <w:t xml:space="preserve">two-way </w:t>
        </w:r>
      </w:ins>
      <w:r w:rsidR="00834CE6">
        <w:t>data flow between the process</w:t>
      </w:r>
      <w:ins w:id="25" w:author="Oliver Diessel" w:date="2014-07-17T13:36:00Z">
        <w:r w:rsidR="00743B90">
          <w:t xml:space="preserve">ing </w:t>
        </w:r>
        <w:proofErr w:type="gramStart"/>
        <w:r w:rsidR="00743B90">
          <w:t>system</w:t>
        </w:r>
      </w:ins>
      <w:proofErr w:type="gramEnd"/>
      <w:del w:id="26" w:author="Oliver Diessel" w:date="2014-07-17T13:36:00Z">
        <w:r w:rsidR="00834CE6" w:rsidDel="00743B90">
          <w:delText>or</w:delText>
        </w:r>
      </w:del>
      <w:r w:rsidR="00834CE6">
        <w:t xml:space="preserve"> </w:t>
      </w:r>
      <w:ins w:id="27" w:author="Oliver Diessel" w:date="2014-07-17T13:36:00Z">
        <w:r w:rsidR="00743B90">
          <w:t xml:space="preserve">(PS) </w:t>
        </w:r>
      </w:ins>
      <w:r w:rsidR="00834CE6">
        <w:t>and the hardware component</w:t>
      </w:r>
      <w:ins w:id="28" w:author="Oliver Diessel" w:date="2014-07-17T13:37:00Z">
        <w:r w:rsidR="00743B90">
          <w:t xml:space="preserve"> implemented in programmable logic (PL)</w:t>
        </w:r>
      </w:ins>
      <w:r w:rsidR="00834CE6">
        <w:t xml:space="preserve">. </w:t>
      </w:r>
      <w:r w:rsidR="00072FFE">
        <w:t xml:space="preserve">This lab concludes on </w:t>
      </w:r>
      <w:r w:rsidR="008607BC">
        <w:t xml:space="preserve">methods </w:t>
      </w:r>
      <w:del w:id="29" w:author="Oliver Diessel" w:date="2014-07-17T13:37:00Z">
        <w:r w:rsidR="008607BC" w:rsidDel="00743B90">
          <w:delText xml:space="preserve">of </w:delText>
        </w:r>
      </w:del>
      <w:ins w:id="30" w:author="Oliver Diessel" w:date="2014-07-17T13:37:00Z">
        <w:r w:rsidR="00743B90">
          <w:t xml:space="preserve">for </w:t>
        </w:r>
      </w:ins>
      <w:r w:rsidR="008607BC">
        <w:t>maintaining and integrating thi</w:t>
      </w:r>
      <w:r w:rsidR="00771D02">
        <w:t>s IP as part of a larger design.</w:t>
      </w:r>
    </w:p>
    <w:p w14:paraId="751A43B4" w14:textId="77777777" w:rsidR="00743B90" w:rsidRDefault="00743B90">
      <w:ins w:id="31" w:author="Oliver Diessel" w:date="2014-07-17T13:37:00Z">
        <w:r>
          <w:t>Communications Protocol</w:t>
        </w:r>
      </w:ins>
    </w:p>
    <w:p w14:paraId="0BA45791" w14:textId="77777777" w:rsidR="005D6863" w:rsidRDefault="00BC49C7">
      <w:r>
        <w:t xml:space="preserve">The </w:t>
      </w:r>
      <w:ins w:id="32" w:author="Oliver Diessel" w:date="2014-07-17T13:38:00Z">
        <w:r w:rsidR="00743B90">
          <w:t xml:space="preserve">following </w:t>
        </w:r>
      </w:ins>
      <w:r>
        <w:t xml:space="preserve">protocol </w:t>
      </w:r>
      <w:del w:id="33" w:author="Oliver Diessel" w:date="2014-07-17T13:38:00Z">
        <w:r w:rsidR="002F567A" w:rsidDel="00743B90">
          <w:delText xml:space="preserve">which will be </w:delText>
        </w:r>
      </w:del>
      <w:ins w:id="34" w:author="Oliver Diessel" w:date="2014-07-17T13:38:00Z">
        <w:r w:rsidR="00743B90">
          <w:t xml:space="preserve">is </w:t>
        </w:r>
      </w:ins>
      <w:del w:id="35" w:author="Oliver Diessel" w:date="2014-07-17T13:38:00Z">
        <w:r w:rsidR="002F567A" w:rsidDel="00743B90">
          <w:delText xml:space="preserve">implemented by </w:delText>
        </w:r>
      </w:del>
      <w:ins w:id="36" w:author="Oliver Diessel" w:date="2014-07-17T13:38:00Z">
        <w:r w:rsidR="00743B90">
          <w:t xml:space="preserve">used in </w:t>
        </w:r>
      </w:ins>
      <w:r w:rsidR="002F567A">
        <w:t>this lab</w:t>
      </w:r>
      <w:del w:id="37" w:author="Oliver Diessel" w:date="2014-07-17T13:38:00Z">
        <w:r w:rsidR="002F567A" w:rsidDel="00743B90">
          <w:delText xml:space="preserve"> is as follows</w:delText>
        </w:r>
      </w:del>
      <w:r w:rsidR="00D4705D">
        <w:t>:</w:t>
      </w:r>
    </w:p>
    <w:p w14:paraId="3ABFFCDD" w14:textId="77777777" w:rsidR="008607BC" w:rsidRDefault="002F567A">
      <w:r>
        <w:object w:dxaOrig="6811" w:dyaOrig="5191" w14:anchorId="09A47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35pt;height:259.85pt" o:ole="">
            <v:imagedata r:id="rId7" o:title=""/>
          </v:shape>
          <o:OLEObject Type="Embed" ProgID="Visio.Drawing.15" ShapeID="_x0000_i1025" DrawAspect="Content" ObjectID="_1467496693" r:id="rId8"/>
        </w:object>
      </w:r>
    </w:p>
    <w:p w14:paraId="7254840C" w14:textId="77777777" w:rsidR="008607BC" w:rsidRDefault="008607BC">
      <w:r>
        <w:br w:type="page"/>
      </w:r>
    </w:p>
    <w:p w14:paraId="2F5AB16D" w14:textId="77777777" w:rsidR="00A750E2" w:rsidRDefault="00997AD3" w:rsidP="00AE3AD8">
      <w:pPr>
        <w:pStyle w:val="Heading1"/>
        <w:numPr>
          <w:ilvl w:val="0"/>
          <w:numId w:val="11"/>
        </w:numPr>
      </w:pPr>
      <w:bookmarkStart w:id="38" w:name="_Toc393754769"/>
      <w:r>
        <w:lastRenderedPageBreak/>
        <w:t xml:space="preserve">Configure </w:t>
      </w:r>
      <w:proofErr w:type="spellStart"/>
      <w:r w:rsidR="00AE3AD8">
        <w:t>Highlevel</w:t>
      </w:r>
      <w:proofErr w:type="spellEnd"/>
      <w:r w:rsidR="00AE3AD8">
        <w:t xml:space="preserve"> design</w:t>
      </w:r>
      <w:bookmarkEnd w:id="38"/>
    </w:p>
    <w:p w14:paraId="7414957D" w14:textId="77777777" w:rsidR="003C4E92" w:rsidRDefault="00997AD3" w:rsidP="00997AD3">
      <w:r>
        <w:t xml:space="preserve">For this please refer to lab1 of </w:t>
      </w:r>
      <w:ins w:id="39" w:author="Oliver Diessel" w:date="2014-07-17T13:39:00Z">
        <w:r w:rsidR="00743B90">
          <w:t>the Xilinx A</w:t>
        </w:r>
      </w:ins>
      <w:del w:id="40" w:author="Oliver Diessel" w:date="2014-07-17T13:39:00Z">
        <w:r w:rsidDel="00743B90">
          <w:delText>a</w:delText>
        </w:r>
      </w:del>
      <w:r>
        <w:t xml:space="preserve">dvanced </w:t>
      </w:r>
      <w:ins w:id="41" w:author="Oliver Diessel" w:date="2014-07-17T13:39:00Z">
        <w:r w:rsidR="00743B90">
          <w:t>E</w:t>
        </w:r>
      </w:ins>
      <w:del w:id="42" w:author="Oliver Diessel" w:date="2014-07-17T13:39:00Z">
        <w:r w:rsidDel="00743B90">
          <w:delText>e</w:delText>
        </w:r>
      </w:del>
      <w:r>
        <w:t xml:space="preserve">mbedded </w:t>
      </w:r>
      <w:ins w:id="43" w:author="Oliver Diessel" w:date="2014-07-17T13:39:00Z">
        <w:r w:rsidR="00743B90">
          <w:t>D</w:t>
        </w:r>
      </w:ins>
      <w:del w:id="44" w:author="Oliver Diessel" w:date="2014-07-17T13:39:00Z">
        <w:r w:rsidDel="00743B90">
          <w:delText>d</w:delText>
        </w:r>
      </w:del>
      <w:r>
        <w:t xml:space="preserve">esign </w:t>
      </w:r>
      <w:ins w:id="45" w:author="Oliver Diessel" w:date="2014-07-17T13:39:00Z">
        <w:r w:rsidR="00743B90">
          <w:t xml:space="preserve">course, </w:t>
        </w:r>
      </w:ins>
      <w:r>
        <w:t xml:space="preserve">so you </w:t>
      </w:r>
      <w:del w:id="46" w:author="Oliver Diessel" w:date="2014-07-17T13:39:00Z">
        <w:r w:rsidDel="00743B90">
          <w:delText xml:space="preserve">can </w:delText>
        </w:r>
      </w:del>
      <w:ins w:id="47" w:author="Oliver Diessel" w:date="2014-07-17T13:39:00Z">
        <w:r w:rsidR="00743B90">
          <w:t xml:space="preserve">know how to </w:t>
        </w:r>
      </w:ins>
      <w:r>
        <w:t xml:space="preserve">create a </w:t>
      </w:r>
      <w:proofErr w:type="spellStart"/>
      <w:r>
        <w:t>Vivado</w:t>
      </w:r>
      <w:proofErr w:type="spellEnd"/>
      <w:r>
        <w:t xml:space="preserve"> design file with an ARM processor </w:t>
      </w:r>
      <w:del w:id="48" w:author="Oliver Diessel" w:date="2014-07-17T13:40:00Z">
        <w:r w:rsidDel="00743B90">
          <w:delText xml:space="preserve">alongside the </w:delText>
        </w:r>
      </w:del>
      <w:ins w:id="49" w:author="Oliver Diessel" w:date="2014-07-17T13:40:00Z">
        <w:r w:rsidR="00743B90">
          <w:t xml:space="preserve">using a </w:t>
        </w:r>
      </w:ins>
      <w:r>
        <w:t>GPIO AXI component</w:t>
      </w:r>
      <w:ins w:id="50" w:author="Oliver Diessel" w:date="2014-07-17T13:40:00Z">
        <w:r w:rsidR="00743B90">
          <w:t xml:space="preserve">. In this lab the GPIO AXI component will be replaced by </w:t>
        </w:r>
      </w:ins>
      <w:r w:rsidR="009042C1">
        <w:t>our own</w:t>
      </w:r>
      <w:r w:rsidR="00595BBD">
        <w:t xml:space="preserve"> custom IP component, which will be programmed on a hardware level</w:t>
      </w:r>
      <w:r w:rsidR="002A1FCD">
        <w:t xml:space="preserve"> (VHDL)</w:t>
      </w:r>
      <w:r w:rsidR="00595BBD">
        <w:t xml:space="preserve"> to provide the </w:t>
      </w:r>
      <w:r w:rsidR="002A1FCD">
        <w:t>functionality</w:t>
      </w:r>
      <w:r w:rsidR="00595BBD">
        <w:t xml:space="preserve"> stated in the introduction</w:t>
      </w:r>
      <w:ins w:id="51" w:author="Oliver Diessel" w:date="2014-07-17T13:40:00Z">
        <w:r w:rsidR="00743B90">
          <w:t>.</w:t>
        </w:r>
      </w:ins>
    </w:p>
    <w:p w14:paraId="24463A6B" w14:textId="77777777" w:rsidR="00F57548" w:rsidRDefault="00F57548" w:rsidP="00997AD3">
      <w:r>
        <w:t>In the end you should have:</w:t>
      </w:r>
    </w:p>
    <w:p w14:paraId="7AD78FF5" w14:textId="5D7D98DD" w:rsidR="00F57548" w:rsidRDefault="00F57548" w:rsidP="00F57548">
      <w:pPr>
        <w:pStyle w:val="ListParagraph"/>
        <w:numPr>
          <w:ilvl w:val="0"/>
          <w:numId w:val="17"/>
        </w:numPr>
      </w:pPr>
      <w:r>
        <w:t>Added a Zynq7 processing system (which has UART1 enabled)</w:t>
      </w:r>
    </w:p>
    <w:p w14:paraId="6724632F" w14:textId="5EA8FAC3" w:rsidR="00F57548" w:rsidRDefault="00F57548" w:rsidP="00F57548">
      <w:pPr>
        <w:pStyle w:val="ListParagraph"/>
        <w:numPr>
          <w:ilvl w:val="0"/>
          <w:numId w:val="17"/>
        </w:numPr>
      </w:pPr>
      <w:r>
        <w:t xml:space="preserve">Applied </w:t>
      </w:r>
      <w:r w:rsidR="00F72D5F">
        <w:t>block</w:t>
      </w:r>
      <w:r>
        <w:t xml:space="preserve"> automation</w:t>
      </w:r>
      <w:r w:rsidR="007D1C0B">
        <w:t xml:space="preserve"> (without board pre-sets applied)</w:t>
      </w:r>
      <w:r>
        <w:t xml:space="preserve"> to </w:t>
      </w:r>
      <w:r w:rsidR="009B01FF">
        <w:t>auto connect the DDR/FIXED_IO pins to external pins</w:t>
      </w:r>
    </w:p>
    <w:p w14:paraId="675B7BFF" w14:textId="5A07AB2B" w:rsidR="00F54F95" w:rsidRDefault="00F54F95" w:rsidP="00F57548">
      <w:pPr>
        <w:pStyle w:val="ListParagraph"/>
        <w:numPr>
          <w:ilvl w:val="0"/>
          <w:numId w:val="17"/>
        </w:numPr>
      </w:pPr>
      <w:r>
        <w:t>Opened up this design on the “Open block diagram view” to show the following</w:t>
      </w:r>
    </w:p>
    <w:p w14:paraId="05912107" w14:textId="1B7686BD" w:rsidR="003C4E92" w:rsidRDefault="007D1C0B" w:rsidP="003C4E92">
      <w:pPr>
        <w:jc w:val="center"/>
      </w:pPr>
      <w:r>
        <w:rPr>
          <w:noProof/>
          <w:lang w:eastAsia="en-AU"/>
        </w:rPr>
        <w:drawing>
          <wp:inline distT="0" distB="0" distL="0" distR="0" wp14:anchorId="2D1BB5F0" wp14:editId="1660A521">
            <wp:extent cx="5503026" cy="20116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17785"/>
                    <a:stretch/>
                  </pic:blipFill>
                  <pic:spPr bwMode="auto">
                    <a:xfrm>
                      <a:off x="0" y="0"/>
                      <a:ext cx="5505450" cy="2012566"/>
                    </a:xfrm>
                    <a:prstGeom prst="rect">
                      <a:avLst/>
                    </a:prstGeom>
                    <a:ln>
                      <a:noFill/>
                    </a:ln>
                    <a:extLst>
                      <a:ext uri="{53640926-AAD7-44D8-BBD7-CCE9431645EC}">
                        <a14:shadowObscured xmlns:a14="http://schemas.microsoft.com/office/drawing/2010/main"/>
                      </a:ext>
                    </a:extLst>
                  </pic:spPr>
                </pic:pic>
              </a:graphicData>
            </a:graphic>
          </wp:inline>
        </w:drawing>
      </w:r>
    </w:p>
    <w:p w14:paraId="4555802F" w14:textId="1E85A75A" w:rsidR="00997AD3" w:rsidRPr="003C4E92" w:rsidRDefault="003C4E92" w:rsidP="003C4E92">
      <w:pPr>
        <w:jc w:val="center"/>
        <w:rPr>
          <w:i/>
        </w:rPr>
      </w:pPr>
      <w:r w:rsidRPr="003C4E92">
        <w:rPr>
          <w:i/>
        </w:rPr>
        <w:t>Figure 0.1: Initial design</w:t>
      </w:r>
      <w:del w:id="52" w:author="Oliver Diessel" w:date="2014-07-17T13:41:00Z">
        <w:r w:rsidR="00997AD3" w:rsidRPr="003C4E92" w:rsidDel="00743B90">
          <w:rPr>
            <w:i/>
          </w:rPr>
          <w:delText>, which will be replaced by the steps in this lab.</w:delText>
        </w:r>
      </w:del>
    </w:p>
    <w:p w14:paraId="7C235FE4" w14:textId="77777777" w:rsidR="005D6863" w:rsidRDefault="00AE3AD8" w:rsidP="00AE3AD8">
      <w:pPr>
        <w:pStyle w:val="Heading1"/>
        <w:numPr>
          <w:ilvl w:val="0"/>
          <w:numId w:val="11"/>
        </w:numPr>
      </w:pPr>
      <w:bookmarkStart w:id="53" w:name="_Toc393754770"/>
      <w:r>
        <w:t>Create custom IP</w:t>
      </w:r>
      <w:bookmarkEnd w:id="53"/>
    </w:p>
    <w:p w14:paraId="74229F57" w14:textId="409B4CC9" w:rsidR="00FE2FB9" w:rsidRDefault="003C4E92" w:rsidP="00FE2FB9">
      <w:r>
        <w:t>We will now go through the steps to generate your own custom AXI-LITE IP.</w:t>
      </w:r>
    </w:p>
    <w:p w14:paraId="38842564" w14:textId="3B832B44" w:rsidR="003C4E92" w:rsidRDefault="00F54F95" w:rsidP="009654EC">
      <w:pPr>
        <w:pStyle w:val="ListParagraph"/>
        <w:numPr>
          <w:ilvl w:val="0"/>
          <w:numId w:val="15"/>
        </w:numPr>
        <w:ind w:left="426"/>
      </w:pPr>
      <w:r>
        <w:t>Go to the tools menu and select “Create and Package IP”</w:t>
      </w:r>
    </w:p>
    <w:p w14:paraId="415AFC79" w14:textId="264622D6" w:rsidR="00F54F95" w:rsidRDefault="00F54F95" w:rsidP="009654EC">
      <w:pPr>
        <w:pStyle w:val="ListParagraph"/>
        <w:numPr>
          <w:ilvl w:val="0"/>
          <w:numId w:val="15"/>
        </w:numPr>
        <w:ind w:left="426"/>
      </w:pPr>
      <w:r>
        <w:t>On the first screen select the next option</w:t>
      </w:r>
    </w:p>
    <w:p w14:paraId="510C6A3A" w14:textId="03AA3087" w:rsidR="00F54F95" w:rsidRDefault="00F54F95" w:rsidP="009654EC">
      <w:pPr>
        <w:pStyle w:val="ListParagraph"/>
        <w:ind w:left="426"/>
        <w:jc w:val="center"/>
      </w:pPr>
      <w:r>
        <w:rPr>
          <w:noProof/>
          <w:lang w:eastAsia="en-AU"/>
        </w:rPr>
        <w:drawing>
          <wp:inline distT="0" distB="0" distL="0" distR="0" wp14:anchorId="331459A6" wp14:editId="1AADBCC4">
            <wp:extent cx="3283527" cy="2517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87297" cy="2520260"/>
                    </a:xfrm>
                    <a:prstGeom prst="rect">
                      <a:avLst/>
                    </a:prstGeom>
                  </pic:spPr>
                </pic:pic>
              </a:graphicData>
            </a:graphic>
          </wp:inline>
        </w:drawing>
      </w:r>
    </w:p>
    <w:p w14:paraId="3AC6FA6C" w14:textId="4A96CA70" w:rsidR="00B247CB" w:rsidRDefault="00F54F95" w:rsidP="009654EC">
      <w:pPr>
        <w:pStyle w:val="ListParagraph"/>
        <w:numPr>
          <w:ilvl w:val="0"/>
          <w:numId w:val="15"/>
        </w:numPr>
        <w:ind w:left="426"/>
      </w:pPr>
      <w:r>
        <w:lastRenderedPageBreak/>
        <w:t>Select “Create new AXI4 peripheral” and then in the IP location, go up one directory from where your high level project file is located</w:t>
      </w:r>
      <w:r w:rsidR="009B3420">
        <w:t>; so your high level project directory and IP that we are creating will sit in the same directory (e.g. C:/…./XX/high_level_proj &amp; C:/…/XX/IP_proj)</w:t>
      </w:r>
    </w:p>
    <w:p w14:paraId="3181139A" w14:textId="06C276A4" w:rsidR="00DC62EC" w:rsidRDefault="00DC62EC" w:rsidP="009654EC">
      <w:pPr>
        <w:pStyle w:val="ListParagraph"/>
        <w:ind w:left="426"/>
      </w:pPr>
      <w:r w:rsidRPr="00DC62EC">
        <w:rPr>
          <w:noProof/>
          <w:highlight w:val="yellow"/>
          <w:lang w:eastAsia="en-AU"/>
        </w:rPr>
        <w:drawing>
          <wp:inline distT="0" distB="0" distL="0" distR="0" wp14:anchorId="6D4E3144" wp14:editId="092C7FB7">
            <wp:extent cx="4330931" cy="38172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29858" cy="3816267"/>
                    </a:xfrm>
                    <a:prstGeom prst="rect">
                      <a:avLst/>
                    </a:prstGeom>
                  </pic:spPr>
                </pic:pic>
              </a:graphicData>
            </a:graphic>
          </wp:inline>
        </w:drawing>
      </w:r>
    </w:p>
    <w:p w14:paraId="31BEA846" w14:textId="77777777" w:rsidR="00DC62EC" w:rsidRDefault="00DC62EC" w:rsidP="009654EC">
      <w:pPr>
        <w:pStyle w:val="ListParagraph"/>
        <w:ind w:left="426"/>
        <w:jc w:val="both"/>
      </w:pPr>
    </w:p>
    <w:p w14:paraId="6A33E570" w14:textId="77777777" w:rsidR="001B4008" w:rsidRDefault="00DC62EC" w:rsidP="009654EC">
      <w:pPr>
        <w:pStyle w:val="ListParagraph"/>
        <w:numPr>
          <w:ilvl w:val="0"/>
          <w:numId w:val="15"/>
        </w:numPr>
        <w:ind w:left="426"/>
      </w:pPr>
      <w:r>
        <w:t xml:space="preserve">Feel free to provide whatever name you choose for the IP name, we have named it </w:t>
      </w:r>
      <w:r w:rsidR="001B4008">
        <w:t>“</w:t>
      </w:r>
      <w:r>
        <w:t>lab0_ip</w:t>
      </w:r>
      <w:r w:rsidR="001B4008">
        <w:t>”</w:t>
      </w:r>
      <w:r>
        <w:t>, just make sure you update the display name accordingly, and update the description to whatever you feel.</w:t>
      </w:r>
      <w:r w:rsidR="001B4008" w:rsidRPr="001B4008">
        <w:rPr>
          <w:noProof/>
          <w:lang w:eastAsia="en-AU"/>
        </w:rPr>
        <w:t xml:space="preserve"> </w:t>
      </w:r>
    </w:p>
    <w:p w14:paraId="6BA35D95" w14:textId="63F5D76C" w:rsidR="00DC62EC" w:rsidRDefault="001B4008" w:rsidP="009654EC">
      <w:pPr>
        <w:pStyle w:val="ListParagraph"/>
        <w:ind w:left="426"/>
        <w:jc w:val="center"/>
      </w:pPr>
      <w:r>
        <w:rPr>
          <w:noProof/>
          <w:lang w:eastAsia="en-AU"/>
        </w:rPr>
        <w:drawing>
          <wp:inline distT="0" distB="0" distL="0" distR="0" wp14:anchorId="39F2AC9E" wp14:editId="2DD4FEAB">
            <wp:extent cx="4042350" cy="3117273"/>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42317" cy="3117247"/>
                    </a:xfrm>
                    <a:prstGeom prst="rect">
                      <a:avLst/>
                    </a:prstGeom>
                  </pic:spPr>
                </pic:pic>
              </a:graphicData>
            </a:graphic>
          </wp:inline>
        </w:drawing>
      </w:r>
    </w:p>
    <w:p w14:paraId="0B10507C" w14:textId="77777777" w:rsidR="001B4008" w:rsidRDefault="001B4008" w:rsidP="009654EC">
      <w:pPr>
        <w:pStyle w:val="ListParagraph"/>
        <w:ind w:left="426"/>
      </w:pPr>
    </w:p>
    <w:p w14:paraId="58A75EB1" w14:textId="1B071E39" w:rsidR="001B4008" w:rsidRDefault="001B4008" w:rsidP="009654EC">
      <w:pPr>
        <w:pStyle w:val="ListParagraph"/>
        <w:numPr>
          <w:ilvl w:val="0"/>
          <w:numId w:val="15"/>
        </w:numPr>
        <w:ind w:left="426"/>
      </w:pPr>
      <w:r>
        <w:lastRenderedPageBreak/>
        <w:t>For the next menu we’ll keep the default options selected, here is an explanation as to why those options were selected:</w:t>
      </w:r>
    </w:p>
    <w:p w14:paraId="2AF6BAF5" w14:textId="30117C82" w:rsidR="001B4008" w:rsidRDefault="001B4008" w:rsidP="009654EC">
      <w:pPr>
        <w:pStyle w:val="ListParagraph"/>
        <w:numPr>
          <w:ilvl w:val="1"/>
          <w:numId w:val="15"/>
        </w:numPr>
        <w:ind w:left="426"/>
      </w:pPr>
      <w:r>
        <w:t>LITE – Simplest of the three AXI protocols to program for, Full AXI allows for burst (4 packet at a time) transfer, while Stream offers continual data transfer, however both Full &amp; Stream feature poor driver support, hence we will stick to LITE at this time.</w:t>
      </w:r>
    </w:p>
    <w:p w14:paraId="51D33E7F" w14:textId="7A895455" w:rsidR="001B4008" w:rsidRDefault="00337B18" w:rsidP="009654EC">
      <w:pPr>
        <w:pStyle w:val="ListParagraph"/>
        <w:numPr>
          <w:ilvl w:val="1"/>
          <w:numId w:val="15"/>
        </w:numPr>
        <w:ind w:left="426"/>
      </w:pPr>
      <w:r>
        <w:t>Slave – Since this IP is going to be issued commands by the processor this IP will act as a slave</w:t>
      </w:r>
    </w:p>
    <w:p w14:paraId="2A6EDFB8" w14:textId="5FC70584" w:rsidR="00337B18" w:rsidRDefault="00337B18" w:rsidP="009654EC">
      <w:pPr>
        <w:pStyle w:val="ListParagraph"/>
        <w:numPr>
          <w:ilvl w:val="1"/>
          <w:numId w:val="15"/>
        </w:numPr>
        <w:ind w:left="426"/>
      </w:pPr>
      <w:r>
        <w:t>32 bits – Again for simplicity, keeps the bus sizes manageable</w:t>
      </w:r>
    </w:p>
    <w:p w14:paraId="26CB4948" w14:textId="69F4C983" w:rsidR="00337B18" w:rsidRDefault="00337B18" w:rsidP="009654EC">
      <w:pPr>
        <w:pStyle w:val="ListParagraph"/>
        <w:numPr>
          <w:ilvl w:val="1"/>
          <w:numId w:val="15"/>
        </w:numPr>
        <w:ind w:left="426"/>
      </w:pPr>
      <w:r>
        <w:t xml:space="preserve">4 registers – </w:t>
      </w:r>
      <w:r w:rsidR="00FA5E95">
        <w:t>This option will affect the generated AXI code, with 4 registers the data transferred from Master to Slave will be stored in 4 unique registers, the lower 4 bits act as a multiplexing address (byte addressed, b0000 first register, b0100 second register, b1000 third register and b1100 fourth register, hence the MSB’s of the address are not utilised for a 4 register design)</w:t>
      </w:r>
    </w:p>
    <w:p w14:paraId="06714E52" w14:textId="25F4CFA1" w:rsidR="001B4008" w:rsidRDefault="001B4008" w:rsidP="009654EC">
      <w:pPr>
        <w:pStyle w:val="ListParagraph"/>
        <w:ind w:left="426"/>
        <w:jc w:val="center"/>
      </w:pPr>
      <w:r>
        <w:rPr>
          <w:noProof/>
          <w:lang w:eastAsia="en-AU"/>
        </w:rPr>
        <w:drawing>
          <wp:inline distT="0" distB="0" distL="0" distR="0" wp14:anchorId="3BCE290F" wp14:editId="713A900E">
            <wp:extent cx="4008120" cy="309601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05182" cy="3093747"/>
                    </a:xfrm>
                    <a:prstGeom prst="rect">
                      <a:avLst/>
                    </a:prstGeom>
                  </pic:spPr>
                </pic:pic>
              </a:graphicData>
            </a:graphic>
          </wp:inline>
        </w:drawing>
      </w:r>
    </w:p>
    <w:p w14:paraId="321FA772" w14:textId="093B6A58" w:rsidR="00F54F95" w:rsidRDefault="00042C35" w:rsidP="009654EC">
      <w:pPr>
        <w:pStyle w:val="ListParagraph"/>
        <w:numPr>
          <w:ilvl w:val="0"/>
          <w:numId w:val="15"/>
        </w:numPr>
        <w:ind w:left="426"/>
      </w:pPr>
      <w:r>
        <w:t xml:space="preserve"> Leave the two options unchecked (Generate drivers/AXI4 BFM simulation example) and select next.</w:t>
      </w:r>
    </w:p>
    <w:p w14:paraId="2E36D94F" w14:textId="15A1CB78" w:rsidR="00042C35" w:rsidRDefault="00042C35" w:rsidP="009654EC">
      <w:pPr>
        <w:pStyle w:val="ListParagraph"/>
        <w:numPr>
          <w:ilvl w:val="0"/>
          <w:numId w:val="15"/>
        </w:numPr>
        <w:ind w:left="426"/>
      </w:pPr>
      <w:r>
        <w:t>Leave “Add IP to catalog selected” and click finish</w:t>
      </w:r>
    </w:p>
    <w:p w14:paraId="0FE560C9" w14:textId="3854075C" w:rsidR="00D1411E" w:rsidRDefault="00D20402" w:rsidP="00D20402">
      <w:pPr>
        <w:pStyle w:val="ListParagraph"/>
        <w:ind w:left="426"/>
        <w:jc w:val="center"/>
      </w:pPr>
      <w:r>
        <w:rPr>
          <w:noProof/>
          <w:lang w:eastAsia="en-AU"/>
        </w:rPr>
        <w:drawing>
          <wp:inline distT="0" distB="0" distL="0" distR="0" wp14:anchorId="0AAB2F17" wp14:editId="359CBD60">
            <wp:extent cx="3794760" cy="27860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98413" cy="2788708"/>
                    </a:xfrm>
                    <a:prstGeom prst="rect">
                      <a:avLst/>
                    </a:prstGeom>
                  </pic:spPr>
                </pic:pic>
              </a:graphicData>
            </a:graphic>
          </wp:inline>
        </w:drawing>
      </w:r>
    </w:p>
    <w:p w14:paraId="3D57E17B" w14:textId="0A0F5911" w:rsidR="00D1411E" w:rsidRDefault="007843BB" w:rsidP="009654EC">
      <w:pPr>
        <w:pStyle w:val="ListParagraph"/>
        <w:numPr>
          <w:ilvl w:val="0"/>
          <w:numId w:val="15"/>
        </w:numPr>
        <w:ind w:left="426"/>
      </w:pPr>
      <w:r>
        <w:lastRenderedPageBreak/>
        <w:t xml:space="preserve">In the block diagram with the </w:t>
      </w:r>
      <w:proofErr w:type="spellStart"/>
      <w:r>
        <w:t>Zynq</w:t>
      </w:r>
      <w:proofErr w:type="spellEnd"/>
      <w:r>
        <w:t xml:space="preserve"> processor only, select “Add IP” and find the IP that you just named and created.</w:t>
      </w:r>
    </w:p>
    <w:p w14:paraId="09D8867E" w14:textId="0C572B72" w:rsidR="007843BB" w:rsidRDefault="007843BB" w:rsidP="009654EC">
      <w:pPr>
        <w:pStyle w:val="ListParagraph"/>
        <w:numPr>
          <w:ilvl w:val="0"/>
          <w:numId w:val="15"/>
        </w:numPr>
        <w:ind w:left="426"/>
      </w:pPr>
      <w:r>
        <w:t>Select the “Run connection automation” to the s00_AXI of the custom IP just created, the end result should be as follows</w:t>
      </w:r>
      <w:r w:rsidR="00DC6398">
        <w:t>:</w:t>
      </w:r>
    </w:p>
    <w:p w14:paraId="3C1BD78D" w14:textId="34B9537D" w:rsidR="00EB691B" w:rsidRDefault="00EB691B" w:rsidP="009654EC">
      <w:pPr>
        <w:pStyle w:val="ListParagraph"/>
        <w:ind w:left="426"/>
      </w:pPr>
      <w:r>
        <w:rPr>
          <w:noProof/>
          <w:lang w:eastAsia="en-AU"/>
        </w:rPr>
        <w:drawing>
          <wp:inline distT="0" distB="0" distL="0" distR="0" wp14:anchorId="36767224" wp14:editId="79059189">
            <wp:extent cx="5106154" cy="2507810"/>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06842" cy="2508148"/>
                    </a:xfrm>
                    <a:prstGeom prst="rect">
                      <a:avLst/>
                    </a:prstGeom>
                  </pic:spPr>
                </pic:pic>
              </a:graphicData>
            </a:graphic>
          </wp:inline>
        </w:drawing>
      </w:r>
    </w:p>
    <w:p w14:paraId="4A354B8A" w14:textId="5326695A" w:rsidR="00EB691B" w:rsidRDefault="00D46DC0" w:rsidP="009654EC">
      <w:pPr>
        <w:pStyle w:val="ListParagraph"/>
        <w:numPr>
          <w:ilvl w:val="1"/>
          <w:numId w:val="18"/>
        </w:numPr>
        <w:ind w:left="426"/>
      </w:pPr>
      <w:r>
        <w:t>Now save your block design</w:t>
      </w:r>
      <w:r w:rsidR="00DC6398">
        <w:t xml:space="preserve"> and</w:t>
      </w:r>
      <w:r w:rsidR="00535AAC">
        <w:t>/or</w:t>
      </w:r>
      <w:r w:rsidR="00DC6398">
        <w:t xml:space="preserve"> project file</w:t>
      </w:r>
    </w:p>
    <w:p w14:paraId="243B2863" w14:textId="3B11098F" w:rsidR="00D46DC0" w:rsidRDefault="007A02BE" w:rsidP="0002273B">
      <w:pPr>
        <w:pStyle w:val="ListParagraph"/>
        <w:numPr>
          <w:ilvl w:val="1"/>
          <w:numId w:val="18"/>
        </w:numPr>
      </w:pPr>
      <w:r>
        <w:t>Now right click the IP block in your design and select “Edit in IP Packager”</w:t>
      </w:r>
    </w:p>
    <w:p w14:paraId="4CB15B0D" w14:textId="77777777" w:rsidR="00B94B27" w:rsidRDefault="00B94B27" w:rsidP="0048354F">
      <w:pPr>
        <w:pStyle w:val="ListParagraph"/>
        <w:jc w:val="center"/>
      </w:pPr>
    </w:p>
    <w:p w14:paraId="4AFECDC6" w14:textId="77777777" w:rsidR="00B94B27" w:rsidRDefault="00B94B27" w:rsidP="0048354F">
      <w:pPr>
        <w:pStyle w:val="ListParagraph"/>
        <w:jc w:val="center"/>
      </w:pPr>
    </w:p>
    <w:p w14:paraId="2C290CC8" w14:textId="77777777" w:rsidR="00B94B27" w:rsidRDefault="00B94B27" w:rsidP="0048354F">
      <w:pPr>
        <w:pStyle w:val="ListParagraph"/>
        <w:jc w:val="center"/>
      </w:pPr>
    </w:p>
    <w:p w14:paraId="63B8315E" w14:textId="7926764C" w:rsidR="00D1411E" w:rsidRDefault="0048354F" w:rsidP="0048354F">
      <w:pPr>
        <w:pStyle w:val="ListParagraph"/>
        <w:jc w:val="center"/>
      </w:pPr>
      <w:r>
        <w:rPr>
          <w:noProof/>
          <w:lang w:eastAsia="en-AU"/>
        </w:rPr>
        <w:drawing>
          <wp:inline distT="0" distB="0" distL="0" distR="0" wp14:anchorId="4BECC4BD" wp14:editId="2B97C9D3">
            <wp:extent cx="3116580" cy="43738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6580" cy="4373880"/>
                    </a:xfrm>
                    <a:prstGeom prst="rect">
                      <a:avLst/>
                    </a:prstGeom>
                    <a:noFill/>
                    <a:ln>
                      <a:noFill/>
                    </a:ln>
                  </pic:spPr>
                </pic:pic>
              </a:graphicData>
            </a:graphic>
          </wp:inline>
        </w:drawing>
      </w:r>
    </w:p>
    <w:p w14:paraId="343EEA81" w14:textId="77777777" w:rsidR="00825077" w:rsidRDefault="00B81EEA" w:rsidP="00825077">
      <w:pPr>
        <w:pStyle w:val="ListParagraph"/>
        <w:numPr>
          <w:ilvl w:val="1"/>
          <w:numId w:val="18"/>
        </w:numPr>
      </w:pPr>
      <w:r>
        <w:lastRenderedPageBreak/>
        <w:t>Select “Ok” in the project location screen</w:t>
      </w:r>
    </w:p>
    <w:p w14:paraId="499AE929" w14:textId="56EF9832" w:rsidR="00825077" w:rsidRDefault="00825077" w:rsidP="00825077">
      <w:pPr>
        <w:pStyle w:val="ListParagraph"/>
        <w:ind w:left="375"/>
        <w:jc w:val="center"/>
      </w:pPr>
      <w:r>
        <w:rPr>
          <w:noProof/>
          <w:lang w:eastAsia="en-AU"/>
        </w:rPr>
        <w:drawing>
          <wp:inline distT="0" distB="0" distL="0" distR="0" wp14:anchorId="40AE88E3" wp14:editId="3E67C733">
            <wp:extent cx="4780230" cy="2218099"/>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86978" cy="2221230"/>
                    </a:xfrm>
                    <a:prstGeom prst="rect">
                      <a:avLst/>
                    </a:prstGeom>
                  </pic:spPr>
                </pic:pic>
              </a:graphicData>
            </a:graphic>
          </wp:inline>
        </w:drawing>
      </w:r>
    </w:p>
    <w:p w14:paraId="172ECF6C" w14:textId="78FF8418" w:rsidR="003B2333" w:rsidRDefault="00CB1C3B" w:rsidP="003B2333">
      <w:pPr>
        <w:pStyle w:val="ListParagraph"/>
        <w:numPr>
          <w:ilvl w:val="1"/>
          <w:numId w:val="18"/>
        </w:numPr>
      </w:pPr>
      <w:r>
        <w:t xml:space="preserve">When the new instance of </w:t>
      </w:r>
      <w:proofErr w:type="spellStart"/>
      <w:r>
        <w:t>Vivado</w:t>
      </w:r>
      <w:proofErr w:type="spellEnd"/>
      <w:r>
        <w:t xml:space="preserve"> shows up the first thing to do </w:t>
      </w:r>
      <w:r w:rsidR="00825077">
        <w:t xml:space="preserve">is to close it. The reason for this is so </w:t>
      </w:r>
      <w:r w:rsidR="003B2333">
        <w:t xml:space="preserve">that a </w:t>
      </w:r>
      <w:r w:rsidR="00786A6D">
        <w:t>permanent project file will form.</w:t>
      </w:r>
    </w:p>
    <w:p w14:paraId="63FCD20E" w14:textId="4411521A" w:rsidR="00374104" w:rsidRDefault="00374104" w:rsidP="00374104">
      <w:pPr>
        <w:pStyle w:val="ListParagraph"/>
        <w:numPr>
          <w:ilvl w:val="1"/>
          <w:numId w:val="18"/>
        </w:numPr>
      </w:pPr>
      <w:r>
        <w:t>Here is a breakdown of what your directory structure should look like</w:t>
      </w:r>
      <w:r w:rsidR="00757418">
        <w:t>, where you now have two project files one for the high level module (lab0) and the second which contains just the IP file (lab0_ip_1.0).</w:t>
      </w:r>
    </w:p>
    <w:p w14:paraId="4C62AF69" w14:textId="0233D8A4" w:rsidR="00374104" w:rsidRDefault="00374104" w:rsidP="00374104">
      <w:pPr>
        <w:pStyle w:val="ListParagraph"/>
        <w:ind w:left="375"/>
      </w:pPr>
      <w:r>
        <w:rPr>
          <w:noProof/>
          <w:lang w:eastAsia="en-AU"/>
        </w:rPr>
        <mc:AlternateContent>
          <mc:Choice Requires="wpg">
            <w:drawing>
              <wp:anchor distT="0" distB="0" distL="114300" distR="114300" simplePos="0" relativeHeight="251659264" behindDoc="0" locked="0" layoutInCell="1" allowOverlap="1" wp14:anchorId="087392D3" wp14:editId="6D956CB0">
                <wp:simplePos x="0" y="0"/>
                <wp:positionH relativeFrom="column">
                  <wp:posOffset>1535430</wp:posOffset>
                </wp:positionH>
                <wp:positionV relativeFrom="paragraph">
                  <wp:posOffset>751368</wp:posOffset>
                </wp:positionV>
                <wp:extent cx="1857375" cy="4449445"/>
                <wp:effectExtent l="19050" t="0" r="28575" b="27305"/>
                <wp:wrapNone/>
                <wp:docPr id="25" name="Group 25"/>
                <wp:cNvGraphicFramePr/>
                <a:graphic xmlns:a="http://schemas.openxmlformats.org/drawingml/2006/main">
                  <a:graphicData uri="http://schemas.microsoft.com/office/word/2010/wordprocessingGroup">
                    <wpg:wgp>
                      <wpg:cNvGrpSpPr/>
                      <wpg:grpSpPr>
                        <a:xfrm>
                          <a:off x="0" y="0"/>
                          <a:ext cx="1857375" cy="4449445"/>
                          <a:chOff x="0" y="0"/>
                          <a:chExt cx="1857620" cy="4449929"/>
                        </a:xfrm>
                      </wpg:grpSpPr>
                      <wps:wsp>
                        <wps:cNvPr id="26" name="Straight Arrow Connector 26"/>
                        <wps:cNvCnPr/>
                        <wps:spPr>
                          <a:xfrm>
                            <a:off x="633743" y="0"/>
                            <a:ext cx="0" cy="149352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470780" y="2236206"/>
                            <a:ext cx="1386840" cy="167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70780" y="4282289"/>
                            <a:ext cx="777240" cy="167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0" y="516047"/>
                            <a:ext cx="312420" cy="206502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5" o:spid="_x0000_s1026" style="position:absolute;margin-left:120.9pt;margin-top:59.15pt;width:146.25pt;height:350.35pt;z-index:251659264" coordsize="18576,44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">
                <v:shapetype id="_x0000_t32" coordsize="21600,21600" o:spt="32" o:oned="t" path="m,l21600,21600e" filled="f">
                  <v:path arrowok="t" fillok="f" o:connecttype="none"/>
                  <o:lock v:ext="edit" shapetype="t"/>
                </v:shapetype>
                <v:shape id="Straight Arrow Connector 26" o:spid="_x0000_s1027" type="#_x0000_t32" style="position:absolute;left:6337;width:0;height:149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6t48AAAADbAAAADwAAAGRycy9kb3ducmV2LnhtbESPS4vCMBSF94L/IVzBnaYKFqlGEUEY&#10;XPlCXV6aa1ttbmqTsfXfG2Fglofz+DjzZWtK8aLaFZYVjIYRCOLU6oIzBafjZjAF4TyyxtIyKXiT&#10;g+Wi25ljom3De3odfCbCCLsEFeTeV4mULs3JoBvaijh4N1sb9EHWmdQ1NmHclHIcRbE0WHAg5FjR&#10;Oqf0cfg1gVueL/fr+zjBe7QdEZkmfm53SvV77WoGwlPr/8N/7R+tYBzD90v4AXLx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purePAAAAA2wAAAA8AAAAAAAAAAAAAAAAA&#10;oQIAAGRycy9kb3ducmV2LnhtbFBLBQYAAAAABAAEAPkAAACOAwAAAAA=&#10;" strokecolor="#4579b8 [3044]" strokeweight="2.25pt">
                  <v:stroke endarrow="open"/>
                </v:shape>
                <v:rect id="Rectangle 27" o:spid="_x0000_s1028" style="position:absolute;left:4707;top:22362;width:13869;height:1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4qO8MA&#10;AADbAAAADwAAAGRycy9kb3ducmV2LnhtbESPQYvCMBSE78L+h/AWvMia6oJK1ygqKIsHQd2Lt2fz&#10;ti02LyWJtv57Iwgeh5n5hpnOW1OJGzlfWlYw6CcgiDOrS84V/B3XXxMQPiBrrCyTgjt5mM8+OlNM&#10;tW14T7dDyEWEsE9RQRFCnUrps4IM+r6tiaP3b53BEKXLpXbYRLip5DBJRtJgyXGhwJpWBWWXw9Uo&#10;OG9ObjVZfm/CtTeK6Eu+pV2jVPezXfyACNSGd/jV/tUKhmN4fok/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4qO8MAAADbAAAADwAAAAAAAAAAAAAAAACYAgAAZHJzL2Rv&#10;d25yZXYueG1sUEsFBgAAAAAEAAQA9QAAAIgDAAAAAA==&#10;" filled="f" strokecolor="red" strokeweight="2pt"/>
                <v:rect id="Rectangle 28" o:spid="_x0000_s1029" style="position:absolute;left:4707;top:42822;width:7773;height:1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G+ScQA&#10;AADbAAAADwAAAGRycy9kb3ducmV2LnhtbESPTWvCQBCG7wX/wzKCl1I3tSCSuooKFemh4MfF2zQ7&#10;TYLZ2bC7mvjvnUPB4/DO+8w882XvGnWjEGvPBt7HGSjiwtuaSwOn49fbDFRMyBYbz2TgThGWi8HL&#10;HHPrO97T7ZBKJRCOORqoUmpzrWNRkcM49i2xZH8+OEwyhlLbgJ3AXaMnWTbVDmuWCxW2tKmouByu&#10;zsDv9hw2s/XHNl1fp4K+lN/00xkzGvarT1CJ+vRc/m/vrIGJPCsu4gF6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xvknEAAAA2wAAAA8AAAAAAAAAAAAAAAAAmAIAAGRycy9k&#10;b3ducmV2LnhtbFBLBQYAAAAABAAEAPUAAACJAwAAAAA=&#10;" filled="f" strokecolor="red" strokeweight="2pt"/>
                <v:shape id="Straight Arrow Connector 29" o:spid="_x0000_s1030" type="#_x0000_t32" style="position:absolute;top:5160;width:3124;height:206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5kcEAAADbAAAADwAAAGRycy9kb3ducmV2LnhtbESPS4vCMBSF94L/IVxhdpoqKFqNIsLA&#10;4Gp8oC4vzbWtNje1ibb+eyMILg/n8XFmi8YU4kGVyy0r6PciEMSJ1TmnCva73+4YhPPIGgvLpOBJ&#10;DhbzdmuGsbY1b+ix9akII+xiVJB5X8ZSuiQjg65nS+LgnW1l0AdZpVJXWIdxU8hBFI2kwZwDIcOS&#10;Vhkl1+3dBG5xOF5Oz90QL9G6T2Tq0W39r9RPp1lOQXhq/Df8af9pBYMJvL+EHyD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8TmRwQAAANsAAAAPAAAAAAAAAAAAAAAA&#10;AKECAABkcnMvZG93bnJldi54bWxQSwUGAAAAAAQABAD5AAAAjwMAAAAA&#10;" strokecolor="#4579b8 [3044]" strokeweight="2.25pt">
                  <v:stroke endarrow="open"/>
                </v:shape>
              </v:group>
            </w:pict>
          </mc:Fallback>
        </mc:AlternateContent>
      </w:r>
      <w:r>
        <w:rPr>
          <w:noProof/>
          <w:lang w:eastAsia="en-AU"/>
        </w:rPr>
        <w:drawing>
          <wp:inline distT="0" distB="0" distL="0" distR="0" wp14:anchorId="5F1AB699" wp14:editId="1EDBE1E7">
            <wp:extent cx="5730844" cy="5423026"/>
            <wp:effectExtent l="0" t="0" r="381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b="8651"/>
                    <a:stretch/>
                  </pic:blipFill>
                  <pic:spPr bwMode="auto">
                    <a:xfrm>
                      <a:off x="0" y="0"/>
                      <a:ext cx="5730240" cy="5422454"/>
                    </a:xfrm>
                    <a:prstGeom prst="rect">
                      <a:avLst/>
                    </a:prstGeom>
                    <a:noFill/>
                    <a:ln>
                      <a:noFill/>
                    </a:ln>
                    <a:extLst>
                      <a:ext uri="{53640926-AAD7-44D8-BBD7-CCE9431645EC}">
                        <a14:shadowObscured xmlns:a14="http://schemas.microsoft.com/office/drawing/2010/main"/>
                      </a:ext>
                    </a:extLst>
                  </pic:spPr>
                </pic:pic>
              </a:graphicData>
            </a:graphic>
          </wp:inline>
        </w:drawing>
      </w:r>
    </w:p>
    <w:p w14:paraId="600740FD" w14:textId="3900E8AE" w:rsidR="00000B55" w:rsidRDefault="0019498E" w:rsidP="00A90170">
      <w:pPr>
        <w:pStyle w:val="ListParagraph"/>
        <w:numPr>
          <w:ilvl w:val="1"/>
          <w:numId w:val="18"/>
        </w:numPr>
      </w:pPr>
      <w:r>
        <w:lastRenderedPageBreak/>
        <w:t>Now go to the lab0_ip_1.0/ lab0_ip_v1_0_project and open up the .</w:t>
      </w:r>
      <w:proofErr w:type="spellStart"/>
      <w:r>
        <w:t>xpr</w:t>
      </w:r>
      <w:proofErr w:type="spellEnd"/>
      <w:r>
        <w:t xml:space="preserve"> file shown above. (</w:t>
      </w:r>
      <w:proofErr w:type="gramStart"/>
      <w:r>
        <w:t>i.e</w:t>
      </w:r>
      <w:proofErr w:type="gramEnd"/>
      <w:r>
        <w:t xml:space="preserve">. open up the </w:t>
      </w:r>
      <w:proofErr w:type="spellStart"/>
      <w:r>
        <w:t>Vivado</w:t>
      </w:r>
      <w:proofErr w:type="spellEnd"/>
      <w:r>
        <w:t xml:space="preserve"> project file for the custom IP)</w:t>
      </w:r>
      <w:r w:rsidR="00D87963">
        <w:t>. This should be close to an identical view of “edit in IP packager” which we temporarily saw before.</w:t>
      </w:r>
    </w:p>
    <w:p w14:paraId="3A2BAFB8" w14:textId="44405739" w:rsidR="00D87963" w:rsidRDefault="009612AC" w:rsidP="00A90170">
      <w:pPr>
        <w:pStyle w:val="ListParagraph"/>
        <w:numPr>
          <w:ilvl w:val="1"/>
          <w:numId w:val="18"/>
        </w:numPr>
      </w:pPr>
      <w:r>
        <w:t xml:space="preserve">Now </w:t>
      </w:r>
      <w:r w:rsidR="008D635E">
        <w:t>open up the VHDL file called “</w:t>
      </w:r>
      <w:r w:rsidR="008D635E" w:rsidRPr="008D635E">
        <w:rPr>
          <w:u w:val="single"/>
        </w:rPr>
        <w:t>lab0_ip_v_1_0_S00_AXI.vhd</w:t>
      </w:r>
      <w:r w:rsidR="008D635E">
        <w:t>”, it show up in the project view</w:t>
      </w:r>
    </w:p>
    <w:p w14:paraId="2CA24D8C" w14:textId="1EFE04F7" w:rsidR="009612AC" w:rsidRDefault="009612AC" w:rsidP="009612AC">
      <w:pPr>
        <w:pStyle w:val="ListParagraph"/>
        <w:ind w:left="375"/>
      </w:pPr>
      <w:r>
        <w:rPr>
          <w:noProof/>
          <w:lang w:eastAsia="en-AU"/>
        </w:rPr>
        <w:drawing>
          <wp:inline distT="0" distB="0" distL="0" distR="0" wp14:anchorId="12114369" wp14:editId="060E8687">
            <wp:extent cx="5427224" cy="2402378"/>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b="27103"/>
                    <a:stretch/>
                  </pic:blipFill>
                  <pic:spPr bwMode="auto">
                    <a:xfrm>
                      <a:off x="0" y="0"/>
                      <a:ext cx="5427224" cy="2402378"/>
                    </a:xfrm>
                    <a:prstGeom prst="rect">
                      <a:avLst/>
                    </a:prstGeom>
                    <a:ln>
                      <a:noFill/>
                    </a:ln>
                    <a:extLst>
                      <a:ext uri="{53640926-AAD7-44D8-BBD7-CCE9431645EC}">
                        <a14:shadowObscured xmlns:a14="http://schemas.microsoft.com/office/drawing/2010/main"/>
                      </a:ext>
                    </a:extLst>
                  </pic:spPr>
                </pic:pic>
              </a:graphicData>
            </a:graphic>
          </wp:inline>
        </w:drawing>
      </w:r>
    </w:p>
    <w:p w14:paraId="6F47D400" w14:textId="77777777" w:rsidR="005D6863" w:rsidRDefault="00AE3AD8" w:rsidP="0002273B">
      <w:pPr>
        <w:pStyle w:val="Heading1"/>
        <w:numPr>
          <w:ilvl w:val="0"/>
          <w:numId w:val="18"/>
        </w:numPr>
      </w:pPr>
      <w:bookmarkStart w:id="54" w:name="_Toc393754771"/>
      <w:r>
        <w:t>AXI tutorial</w:t>
      </w:r>
      <w:bookmarkEnd w:id="54"/>
    </w:p>
    <w:p w14:paraId="481A50DF" w14:textId="4B92EF19" w:rsidR="005D6863" w:rsidRDefault="00A54AD9">
      <w:r>
        <w:t xml:space="preserve">We will now be making slight alterations to the stock provided S00_AXI (Slave AXI implementation) so that it can better suit our needs, however prior to that </w:t>
      </w:r>
      <w:r w:rsidR="00005191">
        <w:t xml:space="preserve">we’ll go through the generated file by explaining how the AXI </w:t>
      </w:r>
      <w:r w:rsidR="00193C26">
        <w:t xml:space="preserve">LITE </w:t>
      </w:r>
      <w:r w:rsidR="00005191">
        <w:t xml:space="preserve">protocol works and </w:t>
      </w:r>
      <w:r w:rsidR="00193C26">
        <w:t>is implemented by the generated design.</w:t>
      </w:r>
      <w:r w:rsidR="00BE0CE0">
        <w:t xml:space="preserve"> </w:t>
      </w:r>
      <w:r w:rsidR="00D50F80">
        <w:t xml:space="preserve">Advanced </w:t>
      </w:r>
      <w:proofErr w:type="spellStart"/>
      <w:r w:rsidR="00D50F80">
        <w:t>eXtensible</w:t>
      </w:r>
      <w:proofErr w:type="spellEnd"/>
      <w:r w:rsidR="00D50F80">
        <w:t xml:space="preserve"> Interface (AXI) is a protocol developed by ARM which is a mechanism for controlling shared bus access which is incredibly </w:t>
      </w:r>
      <w:r w:rsidR="00546210">
        <w:t>simple;</w:t>
      </w:r>
      <w:r w:rsidR="00D50F80">
        <w:t xml:space="preserve"> some of the key features of this protocol are as follows:</w:t>
      </w:r>
    </w:p>
    <w:p w14:paraId="56E12DFA" w14:textId="6A9D97E3" w:rsidR="00D50F80" w:rsidRDefault="00D50F80" w:rsidP="00D50F80">
      <w:pPr>
        <w:pStyle w:val="ListParagraph"/>
        <w:numPr>
          <w:ilvl w:val="0"/>
          <w:numId w:val="20"/>
        </w:numPr>
      </w:pPr>
      <w:r>
        <w:t>Separates address, control and data lines</w:t>
      </w:r>
    </w:p>
    <w:p w14:paraId="3EF1C46E" w14:textId="00C3E81D" w:rsidR="00546210" w:rsidRDefault="00546210" w:rsidP="00D50F80">
      <w:pPr>
        <w:pStyle w:val="ListParagraph"/>
        <w:numPr>
          <w:ilvl w:val="0"/>
          <w:numId w:val="20"/>
        </w:numPr>
      </w:pPr>
      <w:r>
        <w:t>Burst mode transfer supported with the provision of only a starting address</w:t>
      </w:r>
    </w:p>
    <w:p w14:paraId="160DFE44" w14:textId="431AC876" w:rsidR="00C10116" w:rsidRDefault="00546210" w:rsidP="00C10116">
      <w:pPr>
        <w:pStyle w:val="ListParagraph"/>
        <w:numPr>
          <w:ilvl w:val="0"/>
          <w:numId w:val="20"/>
        </w:numPr>
      </w:pPr>
      <w:r>
        <w:t>Uses a Master Slave model, with the Master directing the writes to the Slave and requesting reads of data from the Slave</w:t>
      </w:r>
    </w:p>
    <w:p w14:paraId="53185D72" w14:textId="37382C36" w:rsidR="00D74DFE" w:rsidRDefault="00D74DFE" w:rsidP="00C10116">
      <w:pPr>
        <w:pStyle w:val="ListParagraph"/>
        <w:numPr>
          <w:ilvl w:val="0"/>
          <w:numId w:val="20"/>
        </w:numPr>
      </w:pPr>
      <w:r>
        <w:t>See [2] for full documentation of the AXI</w:t>
      </w:r>
      <w:r w:rsidR="009E4A7C">
        <w:t xml:space="preserve"> </w:t>
      </w:r>
      <w:r>
        <w:t>protocol</w:t>
      </w:r>
    </w:p>
    <w:p w14:paraId="75399CE2" w14:textId="3DBD841D" w:rsidR="00B54985" w:rsidRDefault="00546210">
      <w:pPr>
        <w:sectPr w:rsidR="00B54985" w:rsidSect="005D6863">
          <w:pgSz w:w="11906" w:h="16838"/>
          <w:pgMar w:top="1440" w:right="1440" w:bottom="1440" w:left="1440" w:header="708" w:footer="708" w:gutter="0"/>
          <w:cols w:space="708"/>
          <w:docGrid w:linePitch="360"/>
        </w:sectPr>
      </w:pPr>
      <w:r>
        <w:t>The Master</w:t>
      </w:r>
      <w:r w:rsidR="00C10116">
        <w:t xml:space="preserve"> accesses the slaves via addresses (each slave has a predefined range of addresses) and it is generally the Slaves responsibility to check the address to ensure that is addressing the individual slave and then assert the necessary signals on the bus lines, so that the data is transferred.</w:t>
      </w:r>
      <w:r w:rsidR="002508A1">
        <w:t xml:space="preserve"> However </w:t>
      </w:r>
      <w:r w:rsidR="00D74DFE">
        <w:t xml:space="preserve">if you notice when you run connection automation on your custom AXI IP, </w:t>
      </w:r>
      <w:proofErr w:type="spellStart"/>
      <w:r w:rsidR="00D74DFE">
        <w:t>Vivado</w:t>
      </w:r>
      <w:proofErr w:type="spellEnd"/>
      <w:r w:rsidR="00D74DFE">
        <w:t xml:space="preserve"> inserts an AXI Interconnect </w:t>
      </w:r>
      <w:r w:rsidR="00B54985">
        <w:t>in between</w:t>
      </w:r>
      <w:r w:rsidR="00D74DFE">
        <w:t xml:space="preserve"> the real master (Processor) and the Slave IP.</w:t>
      </w:r>
      <w:r w:rsidR="00B54985">
        <w:t xml:space="preserve"> See [3] for documentation on the implementation of the interconnect, but essentially it does most of the heavy lifting on </w:t>
      </w:r>
      <w:r w:rsidR="00C17F9B">
        <w:t xml:space="preserve">arbitration and implementing a bus like nature through multiplexers and routing data embedded internally to the interconnect. </w:t>
      </w:r>
      <w:r w:rsidR="00D85598">
        <w:t xml:space="preserve">The implication of this is that the Slave and Master AXI components can be significantly simplified </w:t>
      </w:r>
      <w:r w:rsidR="00B532C7">
        <w:t xml:space="preserve">such that they do not have to check addresses on the bus, and once the ready/valid signals are asserted for a particular slave it does not have to re-check addresses. This further builds abstraction allowing </w:t>
      </w:r>
      <w:r w:rsidR="000928CD">
        <w:t xml:space="preserve">simpler and more </w:t>
      </w:r>
      <w:r w:rsidR="00B532C7">
        <w:t xml:space="preserve">generalised slaves </w:t>
      </w:r>
      <w:r w:rsidR="000928CD">
        <w:t>(</w:t>
      </w:r>
      <w:r w:rsidR="009E4A7C">
        <w:t>variable</w:t>
      </w:r>
      <w:r w:rsidR="000928CD">
        <w:t xml:space="preserve"> addresses) </w:t>
      </w:r>
      <w:r w:rsidR="00B532C7">
        <w:t xml:space="preserve">to be connected to Master components, the downside of this is </w:t>
      </w:r>
      <w:r w:rsidR="00543B15">
        <w:t xml:space="preserve">that </w:t>
      </w:r>
      <w:r w:rsidR="005E263B">
        <w:t>this</w:t>
      </w:r>
      <w:r w:rsidR="00B532C7">
        <w:t xml:space="preserve"> introduces </w:t>
      </w:r>
      <w:r w:rsidR="00727FDB">
        <w:t xml:space="preserve">some </w:t>
      </w:r>
      <w:r w:rsidR="00B532C7">
        <w:t xml:space="preserve">delay (which will be seen in the timing diagrams below) due to the internals of </w:t>
      </w:r>
      <w:r w:rsidR="000928CD">
        <w:t xml:space="preserve">this </w:t>
      </w:r>
      <w:r w:rsidR="00B532C7">
        <w:t>component</w:t>
      </w:r>
      <w:r w:rsidR="000928CD">
        <w:t xml:space="preserve"> [3]</w:t>
      </w:r>
      <w:r w:rsidR="00B532C7">
        <w:t>.</w:t>
      </w:r>
    </w:p>
    <w:p w14:paraId="7C4C3291" w14:textId="4F65792A" w:rsidR="00442D38" w:rsidRDefault="00442D38" w:rsidP="00442D38">
      <w:pPr>
        <w:pStyle w:val="Heading2"/>
      </w:pPr>
      <w:bookmarkStart w:id="55" w:name="_Toc393754772"/>
      <w:proofErr w:type="gramStart"/>
      <w:r>
        <w:lastRenderedPageBreak/>
        <w:t>2.a</w:t>
      </w:r>
      <w:proofErr w:type="gramEnd"/>
      <w:r w:rsidR="007C284A">
        <w:t xml:space="preserve"> </w:t>
      </w:r>
      <w:r>
        <w:t>AXI Writes</w:t>
      </w:r>
      <w:bookmarkEnd w:id="55"/>
    </w:p>
    <w:p w14:paraId="71E26674" w14:textId="77777777" w:rsidR="00A54AD9" w:rsidRDefault="00290561">
      <w:r>
        <w:rPr>
          <w:noProof/>
          <w:lang w:eastAsia="en-AU"/>
        </w:rPr>
        <w:drawing>
          <wp:inline distT="0" distB="0" distL="0" distR="0" wp14:anchorId="04E3E683" wp14:editId="360EDC8C">
            <wp:extent cx="8864930" cy="15081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65235" cy="1508218"/>
                    </a:xfrm>
                    <a:prstGeom prst="rect">
                      <a:avLst/>
                    </a:prstGeom>
                    <a:noFill/>
                    <a:ln>
                      <a:noFill/>
                    </a:ln>
                  </pic:spPr>
                </pic:pic>
              </a:graphicData>
            </a:graphic>
          </wp:inline>
        </w:drawing>
      </w:r>
    </w:p>
    <w:p w14:paraId="220A5BEA" w14:textId="158160C3" w:rsidR="008C0F59" w:rsidRDefault="008C0F59">
      <w:r>
        <w:t xml:space="preserve">The above waveforms </w:t>
      </w:r>
      <w:del w:id="56" w:author="Oliver Diessel" w:date="2014-07-17T13:43:00Z">
        <w:r w:rsidDel="00407E69">
          <w:delText xml:space="preserve">demonstrate </w:delText>
        </w:r>
      </w:del>
      <w:ins w:id="57" w:author="Oliver Diessel" w:date="2014-07-17T13:43:00Z">
        <w:r w:rsidR="00407E69">
          <w:t xml:space="preserve">show </w:t>
        </w:r>
      </w:ins>
      <w:r>
        <w:t>the master writing 0xFFFFFFFF @ BASE_ADDR</w:t>
      </w:r>
      <w:r w:rsidR="00E409FB">
        <w:t xml:space="preserve"> (0x0)</w:t>
      </w:r>
      <w:r>
        <w:t xml:space="preserve"> then </w:t>
      </w:r>
      <w:del w:id="58" w:author="Oliver Diessel" w:date="2014-07-17T13:43:00Z">
        <w:r w:rsidDel="00407E69">
          <w:delText xml:space="preserve">a </w:delText>
        </w:r>
      </w:del>
      <w:r>
        <w:t>0x00000001 @ BASE_ADDR</w:t>
      </w:r>
      <w:r w:rsidR="00CB6301">
        <w:t>,</w:t>
      </w:r>
      <w:r w:rsidR="00571FE0">
        <w:t xml:space="preserve"> </w:t>
      </w:r>
      <w:ins w:id="59" w:author="Oliver Diessel" w:date="2014-07-17T13:43:00Z">
        <w:r w:rsidR="00407E69">
          <w:t xml:space="preserve">and </w:t>
        </w:r>
      </w:ins>
      <w:r w:rsidR="00571FE0">
        <w:t xml:space="preserve">finally </w:t>
      </w:r>
      <w:del w:id="60" w:author="Oliver Diessel" w:date="2014-07-17T13:44:00Z">
        <w:r w:rsidR="00571FE0" w:rsidDel="00407E69">
          <w:delText>writing</w:delText>
        </w:r>
        <w:r w:rsidR="00CB6301" w:rsidDel="00407E69">
          <w:delText xml:space="preserve"> </w:delText>
        </w:r>
      </w:del>
      <w:r w:rsidR="00CB6301">
        <w:t>0x0000000a @ BASE_ADDDR+4</w:t>
      </w:r>
      <w:r w:rsidR="00E409FB">
        <w:t xml:space="preserve"> (0x4)</w:t>
      </w:r>
      <w:r w:rsidR="00571FE0">
        <w:t>.</w:t>
      </w:r>
    </w:p>
    <w:p w14:paraId="0274D80F" w14:textId="77777777" w:rsidR="00255D3E" w:rsidRDefault="00255D3E">
      <w:r>
        <w:t>How AXI WRITES work:</w:t>
      </w:r>
    </w:p>
    <w:p w14:paraId="579165D4" w14:textId="531B9CB5" w:rsidR="00255D3E" w:rsidRDefault="00255D3E" w:rsidP="00D85598">
      <w:pPr>
        <w:pStyle w:val="ListParagraph"/>
        <w:numPr>
          <w:ilvl w:val="0"/>
          <w:numId w:val="1"/>
        </w:numPr>
      </w:pPr>
      <w:r>
        <w:t>Master</w:t>
      </w:r>
      <w:r w:rsidR="00912AE5">
        <w:t>*</w:t>
      </w:r>
      <w:r>
        <w:t xml:space="preserve"> asserts WVALID (write data is valid, we can see</w:t>
      </w:r>
      <w:r w:rsidR="00511DEF">
        <w:t xml:space="preserve"> </w:t>
      </w:r>
      <w:r>
        <w:t>that it is asserted the clock</w:t>
      </w:r>
      <w:r w:rsidR="00511DEF">
        <w:t xml:space="preserve"> </w:t>
      </w:r>
      <w:r>
        <w:t>cycle 0xffffffff the data to be written is seen on WDATA)</w:t>
      </w:r>
    </w:p>
    <w:p w14:paraId="7FFC6090" w14:textId="77777777" w:rsidR="00255D3E" w:rsidRDefault="00255D3E" w:rsidP="00255D3E">
      <w:pPr>
        <w:pStyle w:val="ListParagraph"/>
        <w:numPr>
          <w:ilvl w:val="0"/>
          <w:numId w:val="1"/>
        </w:numPr>
      </w:pPr>
      <w:r>
        <w:t>Master</w:t>
      </w:r>
      <w:r w:rsidR="00912AE5">
        <w:t>*</w:t>
      </w:r>
      <w:r>
        <w:t xml:space="preserve"> asserts AWVALID (master asserting that it has placed the valid address on the address bus, seen on AWADDR becoming 0)</w:t>
      </w:r>
    </w:p>
    <w:p w14:paraId="10117066" w14:textId="34477EBE" w:rsidR="00912AE5" w:rsidRDefault="00912AE5" w:rsidP="00912AE5">
      <w:r>
        <w:t xml:space="preserve">*By Master Asserts – strictly speaking it is the AXI interconnect which </w:t>
      </w:r>
      <w:r w:rsidR="00511DEF">
        <w:t>acts as</w:t>
      </w:r>
      <w:r>
        <w:t xml:space="preserve"> the maste</w:t>
      </w:r>
      <w:r w:rsidR="00B94589">
        <w:t>r for this slave AXI component.</w:t>
      </w:r>
    </w:p>
    <w:p w14:paraId="0811A4BE" w14:textId="77777777" w:rsidR="00255D3E" w:rsidRDefault="00255D3E" w:rsidP="00255D3E">
      <w:r>
        <w:t>Slave then does the following:</w:t>
      </w:r>
    </w:p>
    <w:p w14:paraId="27E9BC88" w14:textId="17F0F84A" w:rsidR="00A573F0" w:rsidRDefault="00A573F0" w:rsidP="00D85598">
      <w:pPr>
        <w:pStyle w:val="ListParagraph"/>
        <w:numPr>
          <w:ilvl w:val="0"/>
          <w:numId w:val="1"/>
        </w:numPr>
      </w:pPr>
      <w:r>
        <w:t>Asserts AWREADY (write address can be accepted by the slave, determined by WVALID &amp;&amp; AWVALID)</w:t>
      </w:r>
    </w:p>
    <w:p w14:paraId="4CF26707" w14:textId="77777777" w:rsidR="00255D3E" w:rsidRDefault="00255D3E" w:rsidP="00D85598">
      <w:pPr>
        <w:pStyle w:val="ListParagraph"/>
        <w:numPr>
          <w:ilvl w:val="0"/>
          <w:numId w:val="1"/>
        </w:numPr>
      </w:pPr>
      <w:r>
        <w:t>Asserts WREADY (write data can be accepted by the slave, determined by WVALID &amp;&amp; AWVALID)</w:t>
      </w:r>
    </w:p>
    <w:p w14:paraId="0A67452C" w14:textId="77777777" w:rsidR="00BD4466" w:rsidRDefault="00BD4466" w:rsidP="00D85598">
      <w:pPr>
        <w:pStyle w:val="ListParagraph"/>
        <w:numPr>
          <w:ilvl w:val="0"/>
          <w:numId w:val="1"/>
        </w:numPr>
      </w:pPr>
      <w:r>
        <w:t>Also the write address is also latched (stored)</w:t>
      </w:r>
    </w:p>
    <w:p w14:paraId="36D5635B" w14:textId="77777777" w:rsidR="00255D3E" w:rsidRDefault="00255D3E" w:rsidP="00D85598">
      <w:pPr>
        <w:pStyle w:val="ListParagraph"/>
        <w:numPr>
          <w:ilvl w:val="0"/>
          <w:numId w:val="1"/>
        </w:numPr>
      </w:pPr>
      <w:r>
        <w:t>Once WVALID &amp; AWVALID &amp; AWREADY &amp; WREADY</w:t>
      </w:r>
      <w:r w:rsidR="003A0397">
        <w:t xml:space="preserve"> are all asserted</w:t>
      </w:r>
    </w:p>
    <w:p w14:paraId="335160A4" w14:textId="77777777" w:rsidR="00255D3E" w:rsidRPr="005B5431" w:rsidRDefault="00255D3E" w:rsidP="00D85598">
      <w:pPr>
        <w:pStyle w:val="ListParagraph"/>
        <w:numPr>
          <w:ilvl w:val="1"/>
          <w:numId w:val="1"/>
        </w:numPr>
      </w:pPr>
      <w:r w:rsidRPr="005B5431">
        <w:t>Slave write is enabled</w:t>
      </w:r>
    </w:p>
    <w:p w14:paraId="53F55176" w14:textId="77777777" w:rsidR="00255D3E" w:rsidRPr="005B5431" w:rsidRDefault="00255D3E" w:rsidP="00D85598">
      <w:pPr>
        <w:pStyle w:val="ListParagraph"/>
        <w:numPr>
          <w:ilvl w:val="1"/>
          <w:numId w:val="1"/>
        </w:numPr>
      </w:pPr>
      <w:r w:rsidRPr="005B5431">
        <w:t xml:space="preserve">Next clock cycle </w:t>
      </w:r>
      <w:r w:rsidR="00E75F33" w:rsidRPr="005B5431">
        <w:t>(14cc in diagram, yellow line) the slave register</w:t>
      </w:r>
      <w:r w:rsidR="00D21D14" w:rsidRPr="005B5431">
        <w:t xml:space="preserve"> (</w:t>
      </w:r>
      <w:proofErr w:type="spellStart"/>
      <w:r w:rsidR="00D21D14" w:rsidRPr="005B5431">
        <w:t>slv_reg</w:t>
      </w:r>
      <w:r w:rsidR="005B5431">
        <w:t>X</w:t>
      </w:r>
      <w:proofErr w:type="spellEnd"/>
      <w:r w:rsidR="00D21D14" w:rsidRPr="005B5431">
        <w:t>)</w:t>
      </w:r>
      <w:r w:rsidR="00E75F33" w:rsidRPr="005B5431">
        <w:t xml:space="preserve"> has data on WDATA bus written into it</w:t>
      </w:r>
    </w:p>
    <w:p w14:paraId="05430C90" w14:textId="77777777" w:rsidR="00255D3E" w:rsidRPr="005B5431" w:rsidRDefault="00E75F33" w:rsidP="00D85598">
      <w:pPr>
        <w:pStyle w:val="ListParagraph"/>
        <w:numPr>
          <w:ilvl w:val="1"/>
          <w:numId w:val="1"/>
        </w:numPr>
      </w:pPr>
      <w:r w:rsidRPr="005B5431">
        <w:t xml:space="preserve">Because our timer </w:t>
      </w:r>
      <w:r w:rsidR="005A1D32" w:rsidRPr="005B5431">
        <w:t>implementation</w:t>
      </w:r>
      <w:r w:rsidRPr="005B5431">
        <w:t xml:space="preserve"> reads the slave register value on the rising edge the next clock cycle (15</w:t>
      </w:r>
      <w:r w:rsidRPr="005B5431">
        <w:rPr>
          <w:vertAlign w:val="superscript"/>
        </w:rPr>
        <w:t>th</w:t>
      </w:r>
      <w:r w:rsidRPr="005B5431">
        <w:t xml:space="preserve"> clock cycle) it realises the value is 0xFFFFFFFF the trigger value to reset the timer</w:t>
      </w:r>
      <w:r w:rsidR="0094015E" w:rsidRPr="005B5431">
        <w:t>, and we can see</w:t>
      </w:r>
      <w:r w:rsidR="00511DEF" w:rsidRPr="005B5431">
        <w:t xml:space="preserve"> </w:t>
      </w:r>
      <w:r w:rsidR="0094015E" w:rsidRPr="005B5431">
        <w:t>the timer being reset here</w:t>
      </w:r>
    </w:p>
    <w:p w14:paraId="196FFEAA" w14:textId="4F6A4F6D" w:rsidR="00442D38" w:rsidRDefault="00442D38" w:rsidP="00442D38">
      <w:pPr>
        <w:pStyle w:val="Heading2"/>
      </w:pPr>
      <w:bookmarkStart w:id="61" w:name="_Toc393754773"/>
      <w:proofErr w:type="gramStart"/>
      <w:r>
        <w:lastRenderedPageBreak/>
        <w:t>2.</w:t>
      </w:r>
      <w:r>
        <w:t>b</w:t>
      </w:r>
      <w:proofErr w:type="gramEnd"/>
      <w:r w:rsidR="007C284A">
        <w:t xml:space="preserve"> </w:t>
      </w:r>
      <w:r>
        <w:t xml:space="preserve">AXI </w:t>
      </w:r>
      <w:r>
        <w:t>Reads</w:t>
      </w:r>
      <w:bookmarkEnd w:id="61"/>
    </w:p>
    <w:p w14:paraId="7845AAFA" w14:textId="77777777" w:rsidR="00FC342D" w:rsidRDefault="00584290">
      <w:r>
        <w:rPr>
          <w:noProof/>
          <w:lang w:eastAsia="en-AU"/>
        </w:rPr>
        <w:drawing>
          <wp:inline distT="0" distB="0" distL="0" distR="0" wp14:anchorId="732FC019" wp14:editId="09E965BD">
            <wp:extent cx="9030555" cy="163001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024517" cy="1628927"/>
                    </a:xfrm>
                    <a:prstGeom prst="rect">
                      <a:avLst/>
                    </a:prstGeom>
                  </pic:spPr>
                </pic:pic>
              </a:graphicData>
            </a:graphic>
          </wp:inline>
        </w:drawing>
      </w:r>
    </w:p>
    <w:p w14:paraId="23BD41A4" w14:textId="77777777" w:rsidR="00584290" w:rsidRDefault="00584290">
      <w:r>
        <w:t xml:space="preserve">In the above example the processor is reading from a </w:t>
      </w:r>
      <w:proofErr w:type="spellStart"/>
      <w:r>
        <w:t>fifo</w:t>
      </w:r>
      <w:proofErr w:type="spellEnd"/>
      <w:r>
        <w:t xml:space="preserve"> which contains </w:t>
      </w:r>
      <w:r w:rsidR="00E84DA5">
        <w:t xml:space="preserve">the data </w:t>
      </w:r>
      <w:r>
        <w:t>{0x0a,</w:t>
      </w:r>
      <w:r w:rsidRPr="00584290">
        <w:t xml:space="preserve"> </w:t>
      </w:r>
      <w:r>
        <w:t>0x0b,</w:t>
      </w:r>
      <w:r w:rsidRPr="00584290">
        <w:t xml:space="preserve"> </w:t>
      </w:r>
      <w:r>
        <w:t>0x0c</w:t>
      </w:r>
      <w:proofErr w:type="gramStart"/>
      <w:r>
        <w:t>, …..</w:t>
      </w:r>
      <w:proofErr w:type="gramEnd"/>
      <w:r>
        <w:t>} from the custom IP via AXI-LITE at the address of BASEADDR+4.</w:t>
      </w:r>
    </w:p>
    <w:p w14:paraId="2E8BFE21" w14:textId="77777777" w:rsidR="007B2083" w:rsidRDefault="00A95CCB">
      <w:r>
        <w:t xml:space="preserve">For AXI Reads there are 4 basic signals to </w:t>
      </w:r>
      <w:r w:rsidR="007B2083">
        <w:t>worry about:</w:t>
      </w:r>
    </w:p>
    <w:p w14:paraId="4BA111C1" w14:textId="7AD06D47" w:rsidR="007B2083" w:rsidRDefault="007B2083" w:rsidP="001E325A">
      <w:pPr>
        <w:pStyle w:val="ListParagraph"/>
        <w:numPr>
          <w:ilvl w:val="0"/>
          <w:numId w:val="8"/>
        </w:numPr>
      </w:pPr>
      <w:r>
        <w:t>Master pretty much always has the signal RREADY asserted, signalling it is always able to receive requested data back from the slave</w:t>
      </w:r>
    </w:p>
    <w:p w14:paraId="7D32E3D0" w14:textId="77777777" w:rsidR="00310FC8" w:rsidRDefault="007B2083" w:rsidP="00376323">
      <w:pPr>
        <w:pStyle w:val="ListParagraph"/>
        <w:numPr>
          <w:ilvl w:val="0"/>
          <w:numId w:val="8"/>
        </w:numPr>
      </w:pPr>
      <w:r>
        <w:t xml:space="preserve">Master </w:t>
      </w:r>
      <w:r w:rsidR="00273A18">
        <w:t xml:space="preserve">then places the address that it wants to read from onto the ARADDR bus and asserts </w:t>
      </w:r>
      <w:r w:rsidR="00AB1B1B">
        <w:t>ARVALID</w:t>
      </w:r>
    </w:p>
    <w:p w14:paraId="245AA670" w14:textId="77777777" w:rsidR="00312914" w:rsidRDefault="00312914" w:rsidP="00B24041">
      <w:r>
        <w:t>The slave then performs the following:</w:t>
      </w:r>
    </w:p>
    <w:p w14:paraId="44AFE48A" w14:textId="2B81905F" w:rsidR="00A95A58" w:rsidRDefault="00A95A58" w:rsidP="001E325A">
      <w:pPr>
        <w:pStyle w:val="ListParagraph"/>
        <w:numPr>
          <w:ilvl w:val="0"/>
          <w:numId w:val="8"/>
        </w:numPr>
      </w:pPr>
      <w:r>
        <w:t>Slave the firstly asserts ARREADY (to signal that the address can be accepted by the slave, determined by ARVALID only)</w:t>
      </w:r>
      <w:r w:rsidR="00FF5B47">
        <w:t xml:space="preserve"> and then </w:t>
      </w:r>
      <w:r w:rsidR="00FC342D">
        <w:t xml:space="preserve">is upon this signal that the </w:t>
      </w:r>
    </w:p>
    <w:p w14:paraId="743E9B10" w14:textId="174C1C40" w:rsidR="001E325A" w:rsidRDefault="00A95A58" w:rsidP="00EC6C1E">
      <w:pPr>
        <w:pStyle w:val="ListParagraph"/>
        <w:numPr>
          <w:ilvl w:val="0"/>
          <w:numId w:val="8"/>
        </w:numPr>
      </w:pPr>
      <w:r>
        <w:t xml:space="preserve">Slave then </w:t>
      </w:r>
      <w:r w:rsidR="00FF5B47">
        <w:t>asserts RVALID upon which ARREADY is de</w:t>
      </w:r>
      <w:r w:rsidR="00F71046">
        <w:t>-</w:t>
      </w:r>
      <w:r w:rsidR="00FF5B47">
        <w:t xml:space="preserve">asserted and the read is completed by the </w:t>
      </w:r>
      <w:r w:rsidR="00F71046">
        <w:t>master</w:t>
      </w:r>
      <w:r w:rsidR="00584290">
        <w:t xml:space="preserve">, at this point the correct read data is placed onto the bus, </w:t>
      </w:r>
      <w:r w:rsidR="00E87288">
        <w:t>where it has a limited amount of time to be read by the master</w:t>
      </w:r>
      <w:r w:rsidR="00D51EE4">
        <w:t>. The RVALID signal is then de-asserted exactly one clock cycle later.</w:t>
      </w:r>
    </w:p>
    <w:p w14:paraId="251945CC" w14:textId="77777777" w:rsidR="00EC6C1E" w:rsidRDefault="00EC6C1E" w:rsidP="00EC6C1E">
      <w:r>
        <w:t>Other signals which can be utilised but are not included in your own designs are:</w:t>
      </w:r>
    </w:p>
    <w:p w14:paraId="559762DF" w14:textId="77777777" w:rsidR="00EC6C1E" w:rsidRDefault="00EC6C1E" w:rsidP="00EC6C1E">
      <w:pPr>
        <w:pStyle w:val="ListParagraph"/>
        <w:numPr>
          <w:ilvl w:val="0"/>
          <w:numId w:val="3"/>
        </w:numPr>
      </w:pPr>
      <w:r>
        <w:t>BRESP/RRESP – Write response/Read response: AXI allows for a return of value by the slave upon every write/read.</w:t>
      </w:r>
    </w:p>
    <w:p w14:paraId="2BB8F4F5" w14:textId="77777777" w:rsidR="008C1238" w:rsidRDefault="00EC6C1E" w:rsidP="008C1238">
      <w:pPr>
        <w:pStyle w:val="ListParagraph"/>
        <w:numPr>
          <w:ilvl w:val="0"/>
          <w:numId w:val="3"/>
        </w:numPr>
      </w:pPr>
      <w:r>
        <w:t>BVALID &amp; BREADY – used in the same nature the AXI read valid/ready signals are, with the master asserting the ready signal when it can accept a response (pretty much all the time) and the valid signal being asserted by the slave when there is valid data on the BRESP bus.</w:t>
      </w:r>
    </w:p>
    <w:p w14:paraId="719A1CB7" w14:textId="77777777" w:rsidR="008C1238" w:rsidRDefault="008C1238" w:rsidP="008C1238">
      <w:pPr>
        <w:sectPr w:rsidR="008C1238" w:rsidSect="00255D3E">
          <w:pgSz w:w="16838" w:h="11906" w:orient="landscape"/>
          <w:pgMar w:top="1440" w:right="1440" w:bottom="1440" w:left="1440" w:header="708" w:footer="708" w:gutter="0"/>
          <w:cols w:space="708"/>
          <w:docGrid w:linePitch="360"/>
        </w:sectPr>
      </w:pPr>
    </w:p>
    <w:p w14:paraId="404C7DC9" w14:textId="5232207A" w:rsidR="0081222F" w:rsidRDefault="00804A87" w:rsidP="00804A87">
      <w:pPr>
        <w:pStyle w:val="Heading2"/>
      </w:pPr>
      <w:bookmarkStart w:id="62" w:name="_Toc393754774"/>
      <w:proofErr w:type="gramStart"/>
      <w:r>
        <w:lastRenderedPageBreak/>
        <w:t>2.</w:t>
      </w:r>
      <w:r w:rsidR="00C41F5F">
        <w:t>c</w:t>
      </w:r>
      <w:proofErr w:type="gramEnd"/>
      <w:r>
        <w:t xml:space="preserve"> </w:t>
      </w:r>
      <w:r w:rsidR="00591857">
        <w:t>Customising the custom IP</w:t>
      </w:r>
      <w:bookmarkEnd w:id="62"/>
    </w:p>
    <w:p w14:paraId="518251AC" w14:textId="07305919" w:rsidR="00075714" w:rsidRDefault="00BF59F0" w:rsidP="00804A87">
      <w:r>
        <w:t xml:space="preserve">Based on the guide above about the AXI protocol above it should be clear that the signals can </w:t>
      </w:r>
      <w:r w:rsidR="00B56EC4">
        <w:t xml:space="preserve">used </w:t>
      </w:r>
      <w:r>
        <w:t xml:space="preserve">by the programmer to determine whether or not a read/write has </w:t>
      </w:r>
      <w:r w:rsidR="008B6861">
        <w:t xml:space="preserve">been placed by the master </w:t>
      </w:r>
      <w:r>
        <w:t xml:space="preserve">and to determine </w:t>
      </w:r>
      <w:r w:rsidR="00FA6BFB">
        <w:t xml:space="preserve">if certain </w:t>
      </w:r>
      <w:r>
        <w:t>a</w:t>
      </w:r>
      <w:r w:rsidR="00591857">
        <w:t>ction</w:t>
      </w:r>
      <w:r w:rsidR="00FA6BFB">
        <w:t>s on the slave should be undertaken</w:t>
      </w:r>
      <w:r w:rsidR="00591857">
        <w:t>. There are a number of ways to which this effect can be achieved, and we will introduce these by simple projects involving the implementation of a hardware timer, hardware FIFO and hardware GPIO which allow communication to the physical buttons and LED’s.</w:t>
      </w:r>
      <w:r w:rsidR="0078387D">
        <w:t xml:space="preserve"> </w:t>
      </w:r>
    </w:p>
    <w:p w14:paraId="0F842288" w14:textId="2137A085" w:rsidR="00591857" w:rsidRDefault="00591857" w:rsidP="00804A87">
      <w:r>
        <w:t>Firstly however there are some general modifications which will greatly speed up the desi</w:t>
      </w:r>
      <w:r w:rsidR="0078387D">
        <w:t xml:space="preserve">gn process, they are as listed in the following section. Just a couple of </w:t>
      </w:r>
      <w:r w:rsidR="00785016">
        <w:t>files and naming conventions</w:t>
      </w:r>
      <w:r w:rsidR="0078387D">
        <w:t xml:space="preserve"> to take a note of before starting:</w:t>
      </w:r>
    </w:p>
    <w:p w14:paraId="5B2D7639" w14:textId="77777777" w:rsidR="0078387D" w:rsidRDefault="0078387D" w:rsidP="0078387D">
      <w:pPr>
        <w:pStyle w:val="ListParagraph"/>
        <w:numPr>
          <w:ilvl w:val="0"/>
          <w:numId w:val="12"/>
        </w:numPr>
      </w:pPr>
      <w:r>
        <w:t>“&lt;</w:t>
      </w:r>
      <w:proofErr w:type="spellStart"/>
      <w:r>
        <w:t>your_ip_name</w:t>
      </w:r>
      <w:proofErr w:type="spellEnd"/>
      <w:r>
        <w:t xml:space="preserve">&gt;_S00_AXI.vhd” – generated file which implements the AXI-LITE handshaking process and stores all writes into </w:t>
      </w:r>
      <w:r w:rsidR="008D7901">
        <w:t>registers, and uses those same registers as read response values.</w:t>
      </w:r>
    </w:p>
    <w:p w14:paraId="7A1D5919" w14:textId="02767572" w:rsidR="0078387D" w:rsidRDefault="0078387D" w:rsidP="0078387D">
      <w:pPr>
        <w:pStyle w:val="ListParagraph"/>
        <w:numPr>
          <w:ilvl w:val="0"/>
          <w:numId w:val="12"/>
        </w:numPr>
      </w:pPr>
      <w:r>
        <w:t xml:space="preserve">Toplevel refers to the toplevel VHDL file which </w:t>
      </w:r>
      <w:r w:rsidR="008D7901">
        <w:t>encapsulates the AXI implementation file described above, you’</w:t>
      </w:r>
      <w:r w:rsidR="00870FCA">
        <w:t xml:space="preserve">ll notice that is largely empty, and is where we will be programming most of the code here. When coding your own designs it is recommended that you </w:t>
      </w:r>
      <w:r w:rsidR="000C1FA8">
        <w:t>use this file as a connection point for your major sub VHDL components, however given this is a relatively small tutorial we will</w:t>
      </w:r>
      <w:r w:rsidR="00627D71">
        <w:t xml:space="preserve"> </w:t>
      </w:r>
      <w:r w:rsidR="000C1FA8">
        <w:t>code</w:t>
      </w:r>
      <w:r w:rsidR="00897F22">
        <w:t xml:space="preserve"> entirely</w:t>
      </w:r>
      <w:r w:rsidR="000C1FA8">
        <w:t xml:space="preserve"> within this file for convenience.</w:t>
      </w:r>
    </w:p>
    <w:p w14:paraId="1C69430F" w14:textId="37B54D26" w:rsidR="00561CAD" w:rsidRPr="00561CAD" w:rsidRDefault="002F60CF" w:rsidP="00561CAD">
      <w:pPr>
        <w:pStyle w:val="Heading3"/>
      </w:pPr>
      <w:bookmarkStart w:id="63" w:name="_Toc393754775"/>
      <w:proofErr w:type="gramStart"/>
      <w:r>
        <w:t>2.</w:t>
      </w:r>
      <w:r w:rsidR="00C41F5F">
        <w:t>c</w:t>
      </w:r>
      <w:r>
        <w:t>.i</w:t>
      </w:r>
      <w:proofErr w:type="gramEnd"/>
      <w:r w:rsidR="000806C8">
        <w:t xml:space="preserve"> </w:t>
      </w:r>
      <w:r w:rsidR="00561CAD">
        <w:t>Changes to ‘_</w:t>
      </w:r>
      <w:r w:rsidR="00591857">
        <w:t>S00_AXI.vhd</w:t>
      </w:r>
      <w:r w:rsidR="00561CAD">
        <w:t>’</w:t>
      </w:r>
      <w:bookmarkEnd w:id="63"/>
    </w:p>
    <w:p w14:paraId="5C2DA9F5" w14:textId="66E2EA8D" w:rsidR="00F31C0C" w:rsidRPr="00F31C0C" w:rsidRDefault="00F31C0C" w:rsidP="00F31C0C">
      <w:r>
        <w:t xml:space="preserve">Firstly you should notice that the output values for the AXI reads are driven by </w:t>
      </w:r>
      <w:proofErr w:type="spellStart"/>
      <w:r>
        <w:t>reg_data_out</w:t>
      </w:r>
      <w:proofErr w:type="spellEnd"/>
      <w:r>
        <w:t>, but these signals are originally being driven by the slave registers (which are the registers the</w:t>
      </w:r>
      <w:r w:rsidR="00DB0BB8">
        <w:t xml:space="preserve"> AXI write data is stored into)</w:t>
      </w:r>
      <w:r>
        <w:t xml:space="preserve"> since this is pointless we’ll replace it with </w:t>
      </w:r>
      <w:r w:rsidR="00FD544E">
        <w:t xml:space="preserve">our own signals </w:t>
      </w:r>
      <w:r>
        <w:t>(datain0/1/2/3)</w:t>
      </w:r>
      <w:r w:rsidR="00FD544E">
        <w:t xml:space="preserve"> which will later be declared as inputs to the S00_AXI component</w:t>
      </w:r>
      <w:r>
        <w:t>.</w:t>
      </w:r>
    </w:p>
    <w:p w14:paraId="5EDE153C" w14:textId="77777777" w:rsidR="00591857" w:rsidRDefault="00591857" w:rsidP="00804A87">
      <w:r>
        <w:rPr>
          <w:noProof/>
          <w:lang w:eastAsia="en-AU"/>
        </w:rPr>
        <w:drawing>
          <wp:inline distT="0" distB="0" distL="0" distR="0" wp14:anchorId="59F0B171" wp14:editId="01D41538">
            <wp:extent cx="5725160" cy="28784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160" cy="2878455"/>
                    </a:xfrm>
                    <a:prstGeom prst="rect">
                      <a:avLst/>
                    </a:prstGeom>
                    <a:noFill/>
                    <a:ln>
                      <a:noFill/>
                    </a:ln>
                  </pic:spPr>
                </pic:pic>
              </a:graphicData>
            </a:graphic>
          </wp:inline>
        </w:drawing>
      </w:r>
    </w:p>
    <w:p w14:paraId="08E19AF5" w14:textId="74F81555" w:rsidR="00D70CF0" w:rsidRDefault="00D70CF0" w:rsidP="00804A87">
      <w:r>
        <w:t xml:space="preserve">Now that we have taken care of the output values, we next need to worry about getting the AXI written values out of this component as </w:t>
      </w:r>
      <w:r w:rsidR="00B23FA2">
        <w:t>well;</w:t>
      </w:r>
      <w:r>
        <w:t xml:space="preserve"> hence we can simply pipe </w:t>
      </w:r>
      <w:r w:rsidR="00925CCD">
        <w:t xml:space="preserve">out </w:t>
      </w:r>
      <w:r>
        <w:t xml:space="preserve">these values (since they are all </w:t>
      </w:r>
      <w:r w:rsidR="00B23FA2">
        <w:t>implemented as</w:t>
      </w:r>
      <w:r>
        <w:t xml:space="preserve"> registers) </w:t>
      </w:r>
      <w:r w:rsidR="00FB1B91">
        <w:t>out of this generated AXI component onto the toplevel where they can be used.</w:t>
      </w:r>
    </w:p>
    <w:p w14:paraId="52025BA8" w14:textId="77777777" w:rsidR="00F31C0C" w:rsidRDefault="00D70CF0" w:rsidP="00804A87">
      <w:r>
        <w:rPr>
          <w:noProof/>
          <w:lang w:eastAsia="en-AU"/>
        </w:rPr>
        <w:lastRenderedPageBreak/>
        <w:drawing>
          <wp:inline distT="0" distB="0" distL="0" distR="0" wp14:anchorId="403EBEAA" wp14:editId="422557E0">
            <wp:extent cx="5621572" cy="311691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b="19773"/>
                    <a:stretch/>
                  </pic:blipFill>
                  <pic:spPr bwMode="auto">
                    <a:xfrm>
                      <a:off x="0" y="0"/>
                      <a:ext cx="5621572" cy="3116911"/>
                    </a:xfrm>
                    <a:prstGeom prst="rect">
                      <a:avLst/>
                    </a:prstGeom>
                    <a:noFill/>
                    <a:ln>
                      <a:noFill/>
                    </a:ln>
                    <a:extLst>
                      <a:ext uri="{53640926-AAD7-44D8-BBD7-CCE9431645EC}">
                        <a14:shadowObscured xmlns:a14="http://schemas.microsoft.com/office/drawing/2010/main"/>
                      </a:ext>
                    </a:extLst>
                  </pic:spPr>
                </pic:pic>
              </a:graphicData>
            </a:graphic>
          </wp:inline>
        </w:drawing>
      </w:r>
    </w:p>
    <w:p w14:paraId="3F830DC7" w14:textId="77777777" w:rsidR="00F31C0C" w:rsidRDefault="00F31C0C" w:rsidP="00804A87"/>
    <w:p w14:paraId="21B46BA7" w14:textId="0BF77E85" w:rsidR="00F31C0C" w:rsidRDefault="00C41F5F" w:rsidP="00804A87">
      <w:r>
        <w:t>Notice from th</w:t>
      </w:r>
      <w:r w:rsidR="001157F5">
        <w:t xml:space="preserve">e timing diagrams in section 2.a/b that the address </w:t>
      </w:r>
      <w:r w:rsidR="00CF1FA8">
        <w:t xml:space="preserve">bus data is valid for a very short amount of time, hence the </w:t>
      </w:r>
      <w:proofErr w:type="spellStart"/>
      <w:r w:rsidR="00CF1FA8" w:rsidRPr="004A2BCF">
        <w:rPr>
          <w:b/>
        </w:rPr>
        <w:t>axi_awaddr</w:t>
      </w:r>
      <w:proofErr w:type="spellEnd"/>
      <w:r w:rsidR="00CF1FA8" w:rsidRPr="004A2BCF">
        <w:rPr>
          <w:b/>
        </w:rPr>
        <w:t>/</w:t>
      </w:r>
      <w:proofErr w:type="spellStart"/>
      <w:r w:rsidR="00CF1FA8" w:rsidRPr="004A2BCF">
        <w:rPr>
          <w:b/>
        </w:rPr>
        <w:t>axi_araddr</w:t>
      </w:r>
      <w:proofErr w:type="spellEnd"/>
      <w:r w:rsidR="00CF1FA8">
        <w:t xml:space="preserve"> are used by the implementation as latches for the address, storing it for a single transaction (write or read respectively), hence we will need these values as well.</w:t>
      </w:r>
      <w:r w:rsidR="0044510D">
        <w:t xml:space="preserve"> </w:t>
      </w:r>
      <w:r w:rsidR="0078387D">
        <w:t>As a consequence</w:t>
      </w:r>
      <w:r w:rsidR="00F31C0C">
        <w:t xml:space="preserve"> the following signals</w:t>
      </w:r>
      <w:r w:rsidR="00157223">
        <w:t xml:space="preserve"> (image below)</w:t>
      </w:r>
      <w:r w:rsidR="00F31C0C">
        <w:t xml:space="preserve"> have to be added to the definition of the S00_AXI component, so that the toplevel component can pipe in AXI read values, and the written valu</w:t>
      </w:r>
      <w:r w:rsidR="00D70CF0">
        <w:t>es can be read by the toplevel.</w:t>
      </w:r>
    </w:p>
    <w:p w14:paraId="2192AFC6" w14:textId="77777777" w:rsidR="00F31C0C" w:rsidRDefault="00F31C0C" w:rsidP="00804A87">
      <w:r>
        <w:rPr>
          <w:noProof/>
          <w:lang w:eastAsia="en-AU"/>
        </w:rPr>
        <w:drawing>
          <wp:inline distT="0" distB="0" distL="0" distR="0" wp14:anchorId="2DA90E3C" wp14:editId="4993CFD0">
            <wp:extent cx="5731510" cy="493547"/>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493547"/>
                    </a:xfrm>
                    <a:prstGeom prst="rect">
                      <a:avLst/>
                    </a:prstGeom>
                  </pic:spPr>
                </pic:pic>
              </a:graphicData>
            </a:graphic>
          </wp:inline>
        </w:drawing>
      </w:r>
    </w:p>
    <w:p w14:paraId="136E0B0F" w14:textId="3D238F30" w:rsidR="00DA065D" w:rsidRDefault="00DA065D" w:rsidP="00DA065D">
      <w:pPr>
        <w:pStyle w:val="Heading3"/>
      </w:pPr>
      <w:bookmarkStart w:id="64" w:name="_Toc393754776"/>
      <w:proofErr w:type="gramStart"/>
      <w:r>
        <w:t>2.</w:t>
      </w:r>
      <w:r w:rsidR="00C41F5F">
        <w:t>c</w:t>
      </w:r>
      <w:r>
        <w:t>.</w:t>
      </w:r>
      <w:r w:rsidR="00CA52DC">
        <w:t>i</w:t>
      </w:r>
      <w:r>
        <w:t>i</w:t>
      </w:r>
      <w:proofErr w:type="gramEnd"/>
      <w:r w:rsidR="000806C8">
        <w:t xml:space="preserve"> </w:t>
      </w:r>
      <w:r>
        <w:t xml:space="preserve">Changes to </w:t>
      </w:r>
      <w:r w:rsidR="009C62B7">
        <w:t>Toplevel</w:t>
      </w:r>
      <w:bookmarkEnd w:id="64"/>
    </w:p>
    <w:p w14:paraId="7FAB06E7" w14:textId="1441961B" w:rsidR="00627D71" w:rsidRDefault="00913643" w:rsidP="00DA065D">
      <w:r>
        <w:t>There are two ways in order to utilise the values from the proce</w:t>
      </w:r>
      <w:r w:rsidR="00627D71">
        <w:t>ssor:</w:t>
      </w:r>
    </w:p>
    <w:p w14:paraId="5F34BE8F" w14:textId="77777777" w:rsidR="00627D71" w:rsidRDefault="000F3007" w:rsidP="00627D71">
      <w:pPr>
        <w:pStyle w:val="ListParagraph"/>
        <w:numPr>
          <w:ilvl w:val="0"/>
          <w:numId w:val="13"/>
        </w:numPr>
      </w:pPr>
      <w:r>
        <w:t xml:space="preserve">Firstly </w:t>
      </w:r>
      <w:r w:rsidR="00627D71">
        <w:t xml:space="preserve">you can simply use the existing register implementation in the generated AXI protocol and read from the registers, if your implementation is not dependent on user actions and simply runs on its own based on the values the user has sent to you. </w:t>
      </w:r>
      <w:r>
        <w:t>While for AXI-reads static values can simply be inserted and read by the user on a needs basis.</w:t>
      </w:r>
    </w:p>
    <w:p w14:paraId="4BEB0E7D" w14:textId="2A85B1E5" w:rsidR="00104C17" w:rsidRDefault="003758D5" w:rsidP="008C5AD6">
      <w:pPr>
        <w:pStyle w:val="ListParagraph"/>
        <w:numPr>
          <w:ilvl w:val="0"/>
          <w:numId w:val="13"/>
        </w:numPr>
      </w:pPr>
      <w:r>
        <w:t xml:space="preserve">The second (much more useful approach) is to do this in real time while the reads/writes are taking place on the AXI bus so that you can effectively </w:t>
      </w:r>
      <w:proofErr w:type="gramStart"/>
      <w:r>
        <w:t>snoop</w:t>
      </w:r>
      <w:proofErr w:type="gramEnd"/>
      <w:r>
        <w:t xml:space="preserve"> the bus lines for data, thus being able to realise when the master has evoked an action and being able to react accordingly</w:t>
      </w:r>
      <w:r w:rsidR="00285472">
        <w:t xml:space="preserve">. </w:t>
      </w:r>
      <w:r w:rsidR="008C5AD6">
        <w:t xml:space="preserve">Of course </w:t>
      </w:r>
      <w:r w:rsidR="00DB3530">
        <w:t xml:space="preserve">the actual AXI implementation can be modified to achieve this same goal, however to keep the complexity down to a minimum and prevent </w:t>
      </w:r>
      <w:r w:rsidR="001569F6">
        <w:t>difficult to debug</w:t>
      </w:r>
      <w:r w:rsidR="00DB3530">
        <w:t xml:space="preserve"> problems whereby the protocol has been implemented incorrectly we’ll describe the snooping based approach.</w:t>
      </w:r>
    </w:p>
    <w:p w14:paraId="5E5AD5A6" w14:textId="77777777" w:rsidR="006200FF" w:rsidRDefault="006200FF" w:rsidP="006200FF"/>
    <w:p w14:paraId="6D97A244" w14:textId="77777777" w:rsidR="00104C17" w:rsidRDefault="00104C17" w:rsidP="00104C17">
      <w:pPr>
        <w:pStyle w:val="Heading1"/>
        <w:numPr>
          <w:ilvl w:val="0"/>
          <w:numId w:val="18"/>
        </w:numPr>
      </w:pPr>
      <w:bookmarkStart w:id="65" w:name="_Toc393754777"/>
      <w:r>
        <w:lastRenderedPageBreak/>
        <w:t>Saving your IP</w:t>
      </w:r>
      <w:bookmarkEnd w:id="65"/>
    </w:p>
    <w:p w14:paraId="6D38EA3C" w14:textId="77777777" w:rsidR="00104C17" w:rsidRDefault="00104C17" w:rsidP="00104C17">
      <w:pPr>
        <w:pStyle w:val="Heading2"/>
      </w:pPr>
      <w:bookmarkStart w:id="66" w:name="_Toc393754778"/>
      <w:proofErr w:type="gramStart"/>
      <w:r>
        <w:t>3.a</w:t>
      </w:r>
      <w:proofErr w:type="gramEnd"/>
      <w:r>
        <w:t xml:space="preserve"> IP Packager</w:t>
      </w:r>
      <w:bookmarkEnd w:id="66"/>
    </w:p>
    <w:p w14:paraId="47ADBA86" w14:textId="46F6D444" w:rsidR="000806C8" w:rsidRDefault="000806C8" w:rsidP="000806C8">
      <w:pPr>
        <w:pStyle w:val="ListParagraph"/>
        <w:numPr>
          <w:ilvl w:val="0"/>
          <w:numId w:val="23"/>
        </w:numPr>
        <w:ind w:left="567" w:hanging="567"/>
      </w:pPr>
      <w:r>
        <w:t>Once you are happy with your changes and have verified the syntax by running a synthesis of the IP, select the “Package IP” in the project manager section in the left hand pane.</w:t>
      </w:r>
    </w:p>
    <w:p w14:paraId="063A1EE1" w14:textId="76BE4014" w:rsidR="000806C8" w:rsidRDefault="000806C8" w:rsidP="00B72C23">
      <w:pPr>
        <w:jc w:val="center"/>
      </w:pPr>
      <w:r>
        <w:rPr>
          <w:noProof/>
          <w:lang w:eastAsia="en-AU"/>
        </w:rPr>
        <w:drawing>
          <wp:inline distT="0" distB="0" distL="0" distR="0" wp14:anchorId="7BAD39FF" wp14:editId="49500807">
            <wp:extent cx="4189615" cy="310896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a:extLst>
                        <a:ext uri="{28A0092B-C50C-407E-A947-70E740481C1C}">
                          <a14:useLocalDpi xmlns:a14="http://schemas.microsoft.com/office/drawing/2010/main" val="0"/>
                        </a:ext>
                      </a:extLst>
                    </a:blip>
                    <a:srcRect b="23354"/>
                    <a:stretch/>
                  </pic:blipFill>
                  <pic:spPr bwMode="auto">
                    <a:xfrm>
                      <a:off x="0" y="0"/>
                      <a:ext cx="4189730" cy="3109045"/>
                    </a:xfrm>
                    <a:prstGeom prst="rect">
                      <a:avLst/>
                    </a:prstGeom>
                    <a:noFill/>
                    <a:ln>
                      <a:noFill/>
                    </a:ln>
                    <a:extLst>
                      <a:ext uri="{53640926-AAD7-44D8-BBD7-CCE9431645EC}">
                        <a14:shadowObscured xmlns:a14="http://schemas.microsoft.com/office/drawing/2010/main"/>
                      </a:ext>
                    </a:extLst>
                  </pic:spPr>
                </pic:pic>
              </a:graphicData>
            </a:graphic>
          </wp:inline>
        </w:drawing>
      </w:r>
    </w:p>
    <w:p w14:paraId="34B0B271" w14:textId="18F1058F" w:rsidR="007C284A" w:rsidRDefault="00922FE4" w:rsidP="007C284A">
      <w:pPr>
        <w:pStyle w:val="ListParagraph"/>
        <w:numPr>
          <w:ilvl w:val="0"/>
          <w:numId w:val="23"/>
        </w:numPr>
        <w:ind w:left="567" w:hanging="567"/>
      </w:pPr>
      <w:r>
        <w:t xml:space="preserve">At the starting screen </w:t>
      </w:r>
      <w:r w:rsidR="00993427">
        <w:t>leave all the options the same except the version</w:t>
      </w:r>
      <w:r w:rsidR="006A0729">
        <w:t xml:space="preserve"> number</w:t>
      </w:r>
      <w:r w:rsidR="00993427">
        <w:t xml:space="preserve">; ensure that you </w:t>
      </w:r>
      <w:r w:rsidR="00993427" w:rsidRPr="00993427">
        <w:rPr>
          <w:b/>
        </w:rPr>
        <w:t>INCREASE</w:t>
      </w:r>
      <w:r w:rsidR="00993427">
        <w:rPr>
          <w:b/>
        </w:rPr>
        <w:t xml:space="preserve"> </w:t>
      </w:r>
      <w:r w:rsidR="00993427">
        <w:t xml:space="preserve">the version number (e.g. 1.0 -&gt; 2.0). The reason for </w:t>
      </w:r>
      <w:r w:rsidR="00181EF1">
        <w:t xml:space="preserve">this is so that </w:t>
      </w:r>
      <w:proofErr w:type="spellStart"/>
      <w:r w:rsidR="00181EF1">
        <w:t>Vivado</w:t>
      </w:r>
      <w:proofErr w:type="spellEnd"/>
      <w:r w:rsidR="00181EF1">
        <w:t xml:space="preserve"> picks up </w:t>
      </w:r>
      <w:r w:rsidR="00DD1FFD">
        <w:t xml:space="preserve">on </w:t>
      </w:r>
      <w:r w:rsidR="00181EF1">
        <w:t>the changes, and prompts you for an upgrade.</w:t>
      </w:r>
      <w:r w:rsidR="006A0729">
        <w:t xml:space="preserve"> Also alter the display name to reflect the version increase.</w:t>
      </w:r>
    </w:p>
    <w:p w14:paraId="78055B14" w14:textId="708D3373" w:rsidR="00536723" w:rsidRDefault="006A0729" w:rsidP="006A0729">
      <w:r>
        <w:rPr>
          <w:noProof/>
          <w:lang w:eastAsia="en-AU"/>
        </w:rPr>
        <w:drawing>
          <wp:inline distT="0" distB="0" distL="0" distR="0" wp14:anchorId="4E1C5750" wp14:editId="6323D41C">
            <wp:extent cx="5727700" cy="353314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3533140"/>
                    </a:xfrm>
                    <a:prstGeom prst="rect">
                      <a:avLst/>
                    </a:prstGeom>
                    <a:noFill/>
                    <a:ln>
                      <a:noFill/>
                    </a:ln>
                  </pic:spPr>
                </pic:pic>
              </a:graphicData>
            </a:graphic>
          </wp:inline>
        </w:drawing>
      </w:r>
    </w:p>
    <w:p w14:paraId="7AB02398" w14:textId="77777777" w:rsidR="00536723" w:rsidRDefault="00536723" w:rsidP="00AA340B"/>
    <w:p w14:paraId="0083F6DF" w14:textId="54543400" w:rsidR="00536723" w:rsidRDefault="00824A1D" w:rsidP="007C284A">
      <w:pPr>
        <w:pStyle w:val="ListParagraph"/>
        <w:numPr>
          <w:ilvl w:val="0"/>
          <w:numId w:val="23"/>
        </w:numPr>
        <w:ind w:left="567" w:hanging="567"/>
      </w:pPr>
      <w:r>
        <w:t>If the changes to the file involved adding new VHDL files, they must be added</w:t>
      </w:r>
      <w:r w:rsidR="000536F0">
        <w:t xml:space="preserve"> them in the </w:t>
      </w:r>
      <w:r w:rsidR="000536F0">
        <w:rPr>
          <w:b/>
        </w:rPr>
        <w:t>“IP File Groups”</w:t>
      </w:r>
      <w:r>
        <w:t xml:space="preserve"> to both the “VHDL synthesis” and “VHDL Simulation” folders, as shown by the diagram below.</w:t>
      </w:r>
    </w:p>
    <w:p w14:paraId="12DADBE2" w14:textId="62DD2D2F" w:rsidR="004C05B8" w:rsidRDefault="004C05B8" w:rsidP="004C05B8">
      <w:pPr>
        <w:jc w:val="center"/>
      </w:pPr>
      <w:r>
        <w:rPr>
          <w:noProof/>
          <w:lang w:eastAsia="en-AU"/>
        </w:rPr>
        <w:drawing>
          <wp:inline distT="0" distB="0" distL="0" distR="0" wp14:anchorId="5A1B56E7" wp14:editId="2CE9BA66">
            <wp:extent cx="4778469" cy="347472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78801" cy="3474961"/>
                    </a:xfrm>
                    <a:prstGeom prst="rect">
                      <a:avLst/>
                    </a:prstGeom>
                    <a:noFill/>
                    <a:ln>
                      <a:noFill/>
                    </a:ln>
                  </pic:spPr>
                </pic:pic>
              </a:graphicData>
            </a:graphic>
          </wp:inline>
        </w:drawing>
      </w:r>
    </w:p>
    <w:p w14:paraId="110F6420" w14:textId="24F33F3A" w:rsidR="009B5FF9" w:rsidRDefault="009B5FF9" w:rsidP="007C284A">
      <w:pPr>
        <w:pStyle w:val="ListParagraph"/>
        <w:numPr>
          <w:ilvl w:val="0"/>
          <w:numId w:val="23"/>
        </w:numPr>
        <w:ind w:left="567" w:hanging="567"/>
      </w:pPr>
      <w:r>
        <w:t xml:space="preserve">If the ports have been changed, then use the </w:t>
      </w:r>
      <w:r w:rsidR="00024C08">
        <w:t>“</w:t>
      </w:r>
      <w:r w:rsidRPr="00024C08">
        <w:rPr>
          <w:b/>
        </w:rPr>
        <w:t>IP Ports</w:t>
      </w:r>
      <w:r>
        <w:t xml:space="preserve">” page, simply clicking on the </w:t>
      </w:r>
      <w:r w:rsidRPr="00024C08">
        <w:rPr>
          <w:u w:val="single"/>
        </w:rPr>
        <w:t>Port import dialog</w:t>
      </w:r>
      <w:r>
        <w:t xml:space="preserve"> and follow the prompts.</w:t>
      </w:r>
    </w:p>
    <w:p w14:paraId="0B1EB4B3" w14:textId="7ED49E9C" w:rsidR="00C119D6" w:rsidRDefault="00C119D6" w:rsidP="00C119D6">
      <w:pPr>
        <w:jc w:val="center"/>
      </w:pPr>
      <w:r>
        <w:rPr>
          <w:noProof/>
          <w:lang w:eastAsia="en-AU"/>
        </w:rPr>
        <w:drawing>
          <wp:inline distT="0" distB="0" distL="0" distR="0" wp14:anchorId="3DD5CCA5" wp14:editId="2B22E297">
            <wp:extent cx="5286926" cy="2967644"/>
            <wp:effectExtent l="0" t="0" r="952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83017" cy="2965450"/>
                    </a:xfrm>
                    <a:prstGeom prst="rect">
                      <a:avLst/>
                    </a:prstGeom>
                  </pic:spPr>
                </pic:pic>
              </a:graphicData>
            </a:graphic>
          </wp:inline>
        </w:drawing>
      </w:r>
    </w:p>
    <w:p w14:paraId="4BE92F0A" w14:textId="77777777" w:rsidR="00C81596" w:rsidRDefault="00C81596" w:rsidP="00AA340B"/>
    <w:p w14:paraId="65599859" w14:textId="77777777" w:rsidR="00C81596" w:rsidRDefault="00C81596" w:rsidP="00AA340B"/>
    <w:p w14:paraId="39368133" w14:textId="77777777" w:rsidR="00C81596" w:rsidRDefault="00C81596" w:rsidP="00AA340B"/>
    <w:p w14:paraId="1B04EBBD" w14:textId="1E66ACB2" w:rsidR="00C81596" w:rsidRDefault="00C81596" w:rsidP="00C81596">
      <w:pPr>
        <w:pStyle w:val="ListParagraph"/>
        <w:numPr>
          <w:ilvl w:val="0"/>
          <w:numId w:val="23"/>
        </w:numPr>
        <w:ind w:left="567" w:hanging="567"/>
      </w:pPr>
      <w:r>
        <w:t xml:space="preserve">If you used the “IP ports” page to add/remove ports, you should now </w:t>
      </w:r>
      <w:r w:rsidR="00671ACB">
        <w:t>go to the “</w:t>
      </w:r>
      <w:r w:rsidR="00671ACB" w:rsidRPr="00C72475">
        <w:rPr>
          <w:b/>
        </w:rPr>
        <w:t>IP GUI Customization Layout</w:t>
      </w:r>
      <w:r w:rsidR="00671ACB">
        <w:t xml:space="preserve">” and </w:t>
      </w:r>
      <w:r>
        <w:t>use the IP GUI customization layout</w:t>
      </w:r>
      <w:r w:rsidR="00282AEA">
        <w:t xml:space="preserve"> wizard </w:t>
      </w:r>
      <w:r>
        <w:t>to regenerate the image of the IP component.</w:t>
      </w:r>
      <w:r w:rsidR="003030BD">
        <w:t xml:space="preserve"> Simply use the run the wizard link to regenerate the diagram of the IP.</w:t>
      </w:r>
    </w:p>
    <w:p w14:paraId="3406F66B" w14:textId="531C558B" w:rsidR="00C119D6" w:rsidRDefault="002B5C68" w:rsidP="002B5C68">
      <w:pPr>
        <w:jc w:val="center"/>
      </w:pPr>
      <w:r>
        <w:rPr>
          <w:noProof/>
          <w:lang w:eastAsia="en-AU"/>
        </w:rPr>
        <w:drawing>
          <wp:inline distT="0" distB="0" distL="0" distR="0" wp14:anchorId="010A8B98" wp14:editId="409E8C79">
            <wp:extent cx="5170516" cy="3344886"/>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174788" cy="3347650"/>
                    </a:xfrm>
                    <a:prstGeom prst="rect">
                      <a:avLst/>
                    </a:prstGeom>
                  </pic:spPr>
                </pic:pic>
              </a:graphicData>
            </a:graphic>
          </wp:inline>
        </w:drawing>
      </w:r>
    </w:p>
    <w:p w14:paraId="56C900D2" w14:textId="5625C10A" w:rsidR="002B5C68" w:rsidRDefault="003F14C3" w:rsidP="007C284A">
      <w:pPr>
        <w:pStyle w:val="ListParagraph"/>
        <w:numPr>
          <w:ilvl w:val="0"/>
          <w:numId w:val="23"/>
        </w:numPr>
        <w:ind w:left="567" w:hanging="567"/>
      </w:pPr>
      <w:r>
        <w:t xml:space="preserve">To complete the process, in the </w:t>
      </w:r>
      <w:r w:rsidR="00020713">
        <w:t>“</w:t>
      </w:r>
      <w:r w:rsidRPr="00020713">
        <w:rPr>
          <w:b/>
        </w:rPr>
        <w:t>Review and package</w:t>
      </w:r>
      <w:r w:rsidR="00020713">
        <w:rPr>
          <w:b/>
        </w:rPr>
        <w:t>”</w:t>
      </w:r>
      <w:r>
        <w:t xml:space="preserve"> screen select </w:t>
      </w:r>
      <w:r w:rsidRPr="000E77E7">
        <w:rPr>
          <w:u w:val="single"/>
        </w:rPr>
        <w:t>Re-Package IP</w:t>
      </w:r>
    </w:p>
    <w:p w14:paraId="005EA8D9" w14:textId="5B590258" w:rsidR="00DA7F8E" w:rsidRDefault="00DA7F8E" w:rsidP="003D7A68">
      <w:r>
        <w:rPr>
          <w:noProof/>
          <w:lang w:eastAsia="en-AU"/>
        </w:rPr>
        <w:drawing>
          <wp:inline distT="0" distB="0" distL="0" distR="0" wp14:anchorId="025D668D" wp14:editId="6F2AE325">
            <wp:extent cx="5727700" cy="3466465"/>
            <wp:effectExtent l="0" t="0" r="635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7700" cy="3466465"/>
                    </a:xfrm>
                    <a:prstGeom prst="rect">
                      <a:avLst/>
                    </a:prstGeom>
                    <a:noFill/>
                    <a:ln>
                      <a:noFill/>
                    </a:ln>
                  </pic:spPr>
                </pic:pic>
              </a:graphicData>
            </a:graphic>
          </wp:inline>
        </w:drawing>
      </w:r>
    </w:p>
    <w:p w14:paraId="4546B551" w14:textId="77777777" w:rsidR="0099098E" w:rsidRDefault="0099098E" w:rsidP="003D7A68"/>
    <w:p w14:paraId="23CF85D2" w14:textId="77777777" w:rsidR="003F14C3" w:rsidRDefault="003F14C3" w:rsidP="003D7A68"/>
    <w:p w14:paraId="65E64C66" w14:textId="5F76BBE4" w:rsidR="003D7A68" w:rsidRDefault="003D7A68" w:rsidP="003D7A68">
      <w:r>
        <w:t>Screens which were skipped:</w:t>
      </w:r>
    </w:p>
    <w:p w14:paraId="74601132" w14:textId="77777777" w:rsidR="003D7A68" w:rsidRDefault="003D7A68" w:rsidP="007C284A">
      <w:pPr>
        <w:pStyle w:val="ListParagraph"/>
        <w:numPr>
          <w:ilvl w:val="0"/>
          <w:numId w:val="22"/>
        </w:numPr>
      </w:pPr>
      <w:r w:rsidRPr="005754E5">
        <w:rPr>
          <w:b/>
        </w:rPr>
        <w:t>IP compatibility</w:t>
      </w:r>
      <w:r>
        <w:t xml:space="preserve"> </w:t>
      </w:r>
      <w:r>
        <w:t xml:space="preserve">- </w:t>
      </w:r>
      <w:r>
        <w:t>it is used to specify what boards the IP is valid for, which will always be the ZYNQ board for our designs.</w:t>
      </w:r>
    </w:p>
    <w:p w14:paraId="76949794" w14:textId="601F1D5E" w:rsidR="003D7A68" w:rsidRDefault="003D7A68" w:rsidP="007C284A">
      <w:pPr>
        <w:pStyle w:val="ListParagraph"/>
        <w:numPr>
          <w:ilvl w:val="0"/>
          <w:numId w:val="22"/>
        </w:numPr>
      </w:pPr>
      <w:r w:rsidRPr="005754E5">
        <w:rPr>
          <w:b/>
        </w:rPr>
        <w:t>IP Customisation Parameters</w:t>
      </w:r>
      <w:r>
        <w:t xml:space="preserve"> – should be used if the custom parameters (generic parameters) for the IP have been chan</w:t>
      </w:r>
      <w:r w:rsidR="00070B33">
        <w:t>ged.</w:t>
      </w:r>
    </w:p>
    <w:p w14:paraId="2EDC1E65" w14:textId="33F2FD9E" w:rsidR="005736A9" w:rsidRDefault="009B5FF9" w:rsidP="007C284A">
      <w:pPr>
        <w:pStyle w:val="ListParagraph"/>
        <w:numPr>
          <w:ilvl w:val="0"/>
          <w:numId w:val="22"/>
        </w:numPr>
      </w:pPr>
      <w:r w:rsidRPr="005754E5">
        <w:rPr>
          <w:b/>
        </w:rPr>
        <w:t>IP interfaces</w:t>
      </w:r>
      <w:r>
        <w:t xml:space="preserve"> – If the </w:t>
      </w:r>
      <w:r w:rsidR="00BC7183">
        <w:t>ports for the IP were changed and you wish to create a standardised port (e.g. you create a FIFO_WRITE port that you want to connect to a Xilinx FIFO) then you can group ports together to create an IP interface.</w:t>
      </w:r>
    </w:p>
    <w:p w14:paraId="3AAA57B1" w14:textId="73EA51E6" w:rsidR="00BC7183" w:rsidRDefault="0045049D" w:rsidP="007C284A">
      <w:pPr>
        <w:pStyle w:val="ListParagraph"/>
        <w:numPr>
          <w:ilvl w:val="0"/>
          <w:numId w:val="22"/>
        </w:numPr>
      </w:pPr>
      <w:r w:rsidRPr="005754E5">
        <w:rPr>
          <w:b/>
        </w:rPr>
        <w:t>IP Addressing and Memory</w:t>
      </w:r>
      <w:r>
        <w:t xml:space="preserve"> – Informational only</w:t>
      </w:r>
    </w:p>
    <w:p w14:paraId="5D8289B8" w14:textId="75CE2497" w:rsidR="0045049D" w:rsidRPr="007C284A" w:rsidRDefault="00DA7F8E" w:rsidP="007C284A">
      <w:pPr>
        <w:pStyle w:val="ListParagraph"/>
        <w:numPr>
          <w:ilvl w:val="0"/>
          <w:numId w:val="22"/>
        </w:numPr>
      </w:pPr>
      <w:r w:rsidRPr="005754E5">
        <w:rPr>
          <w:b/>
        </w:rPr>
        <w:t>IP Licencing and Security</w:t>
      </w:r>
      <w:r>
        <w:t xml:space="preserve"> – Informational only</w:t>
      </w:r>
    </w:p>
    <w:p w14:paraId="3B7EF06A" w14:textId="77777777" w:rsidR="00104C17" w:rsidRPr="00F759AE" w:rsidRDefault="00104C17" w:rsidP="00104C17">
      <w:pPr>
        <w:pStyle w:val="Heading2"/>
      </w:pPr>
      <w:bookmarkStart w:id="67" w:name="_Toc393754779"/>
      <w:proofErr w:type="gramStart"/>
      <w:r>
        <w:t>3.b</w:t>
      </w:r>
      <w:proofErr w:type="gramEnd"/>
      <w:r>
        <w:t xml:space="preserve"> IP upgrade in </w:t>
      </w:r>
      <w:proofErr w:type="spellStart"/>
      <w:r>
        <w:t>highlevel</w:t>
      </w:r>
      <w:proofErr w:type="spellEnd"/>
      <w:r>
        <w:t xml:space="preserve"> design</w:t>
      </w:r>
      <w:bookmarkEnd w:id="67"/>
    </w:p>
    <w:p w14:paraId="6FA02425" w14:textId="16EFA8DE" w:rsidR="00B55B78" w:rsidRDefault="00B55B78">
      <w:r>
        <w:br w:type="page"/>
      </w:r>
    </w:p>
    <w:p w14:paraId="7F5995BE" w14:textId="041D0B4D" w:rsidR="00DA065D" w:rsidRDefault="00FC61E4" w:rsidP="00104C17">
      <w:pPr>
        <w:pStyle w:val="Heading1"/>
        <w:numPr>
          <w:ilvl w:val="0"/>
          <w:numId w:val="21"/>
        </w:numPr>
      </w:pPr>
      <w:bookmarkStart w:id="68" w:name="_Toc393754780"/>
      <w:r>
        <w:lastRenderedPageBreak/>
        <w:t>Implementation</w:t>
      </w:r>
      <w:r w:rsidR="00104C17">
        <w:t xml:space="preserve"> Exercises</w:t>
      </w:r>
      <w:bookmarkEnd w:id="68"/>
    </w:p>
    <w:p w14:paraId="2AD28F4A" w14:textId="77777777" w:rsidR="00FC61E4" w:rsidRPr="00FC61E4" w:rsidRDefault="00FC61E4" w:rsidP="00FC61E4">
      <w:r>
        <w:t>I’m thinking of walking through the implementations of the following components…</w:t>
      </w:r>
    </w:p>
    <w:p w14:paraId="6ACFC7B2" w14:textId="77777777" w:rsidR="00DA353D" w:rsidRDefault="00A87409" w:rsidP="00DA353D">
      <w:pPr>
        <w:pStyle w:val="Heading2"/>
      </w:pPr>
      <w:bookmarkStart w:id="69" w:name="_Toc393754781"/>
      <w:proofErr w:type="gramStart"/>
      <w:r>
        <w:t>3.</w:t>
      </w:r>
      <w:r w:rsidR="00F04494">
        <w:t>a</w:t>
      </w:r>
      <w:proofErr w:type="gramEnd"/>
      <w:r w:rsidR="00DA353D">
        <w:t xml:space="preserve"> Timer implementation</w:t>
      </w:r>
      <w:bookmarkEnd w:id="69"/>
      <w:r w:rsidR="00627D71">
        <w:t xml:space="preserve"> </w:t>
      </w:r>
    </w:p>
    <w:p w14:paraId="402CF23F" w14:textId="77777777" w:rsidR="00DA353D" w:rsidRDefault="00F04494" w:rsidP="00DA353D">
      <w:pPr>
        <w:pStyle w:val="Heading2"/>
      </w:pPr>
      <w:bookmarkStart w:id="70" w:name="_Toc393754782"/>
      <w:proofErr w:type="gramStart"/>
      <w:r>
        <w:t>3.b</w:t>
      </w:r>
      <w:proofErr w:type="gramEnd"/>
      <w:r w:rsidR="00DA353D">
        <w:t xml:space="preserve"> </w:t>
      </w:r>
      <w:r w:rsidR="00A96A5C">
        <w:t xml:space="preserve">FIFO </w:t>
      </w:r>
      <w:r w:rsidR="00DA353D">
        <w:t>implementation</w:t>
      </w:r>
      <w:bookmarkEnd w:id="70"/>
      <w:r w:rsidR="00627D71">
        <w:t xml:space="preserve"> </w:t>
      </w:r>
    </w:p>
    <w:p w14:paraId="17563B06" w14:textId="77777777" w:rsidR="00F04494" w:rsidRPr="00F04494" w:rsidRDefault="00F04494" w:rsidP="00F04494">
      <w:pPr>
        <w:pStyle w:val="Heading2"/>
      </w:pPr>
      <w:bookmarkStart w:id="71" w:name="_Toc393754783"/>
      <w:proofErr w:type="gramStart"/>
      <w:r>
        <w:t>3.c</w:t>
      </w:r>
      <w:proofErr w:type="gramEnd"/>
      <w:r>
        <w:t xml:space="preserve"> GPIO implementation</w:t>
      </w:r>
      <w:bookmarkEnd w:id="71"/>
      <w:r>
        <w:t xml:space="preserve"> </w:t>
      </w:r>
    </w:p>
    <w:p w14:paraId="62230A61" w14:textId="77777777" w:rsidR="00A96A5C" w:rsidRDefault="00A96A5C" w:rsidP="00A96A5C">
      <w:pPr>
        <w:pStyle w:val="Heading2"/>
      </w:pPr>
      <w:bookmarkStart w:id="72" w:name="_Toc393754784"/>
      <w:proofErr w:type="gramStart"/>
      <w:r>
        <w:t>3.d</w:t>
      </w:r>
      <w:proofErr w:type="gramEnd"/>
      <w:r>
        <w:t xml:space="preserve"> Block ram implementation</w:t>
      </w:r>
      <w:bookmarkEnd w:id="72"/>
      <w:r w:rsidR="00627D71">
        <w:t xml:space="preserve"> </w:t>
      </w:r>
    </w:p>
    <w:p w14:paraId="755203BA" w14:textId="77777777" w:rsidR="00A96A5C" w:rsidRPr="00A96A5C" w:rsidRDefault="00A96A5C" w:rsidP="00A96A5C">
      <w:r>
        <w:t>Leave this as exercise, however provide the protocol</w:t>
      </w:r>
      <w:r w:rsidR="00B160B2">
        <w:t xml:space="preserve"> to implement (and solution is provided).</w:t>
      </w:r>
    </w:p>
    <w:p w14:paraId="6665E443" w14:textId="77777777" w:rsidR="00A96A5C" w:rsidRPr="00A96A5C" w:rsidRDefault="00A96A5C" w:rsidP="00A96A5C"/>
    <w:p w14:paraId="267263F3" w14:textId="77777777" w:rsidR="00DA353D" w:rsidRPr="00DA353D" w:rsidRDefault="00DA353D" w:rsidP="00DA353D"/>
    <w:p w14:paraId="0D71185A" w14:textId="77777777" w:rsidR="00DA353D" w:rsidRDefault="00DA353D">
      <w:pPr>
        <w:rPr>
          <w:rFonts w:asciiTheme="majorHAnsi" w:eastAsiaTheme="majorEastAsia" w:hAnsiTheme="majorHAnsi" w:cstheme="majorBidi"/>
          <w:b/>
          <w:bCs/>
          <w:color w:val="4F81BD" w:themeColor="accent1"/>
          <w:sz w:val="26"/>
          <w:szCs w:val="26"/>
        </w:rPr>
      </w:pPr>
      <w:r>
        <w:br w:type="page"/>
      </w:r>
    </w:p>
    <w:p w14:paraId="46BFFB94" w14:textId="77777777" w:rsidR="00804A87" w:rsidRDefault="00075714" w:rsidP="00075714">
      <w:pPr>
        <w:pStyle w:val="Title"/>
      </w:pPr>
      <w:r>
        <w:lastRenderedPageBreak/>
        <w:t>References</w:t>
      </w:r>
    </w:p>
    <w:p w14:paraId="4E233029" w14:textId="750BCCF2" w:rsidR="00075714" w:rsidRDefault="00633EE4" w:rsidP="00075714">
      <w:r>
        <w:t xml:space="preserve">[1] </w:t>
      </w:r>
      <w:r w:rsidR="00075714">
        <w:t>Xilinx custom IP guide, slightly outdated but quite comprehensive guide to custom IP</w:t>
      </w:r>
    </w:p>
    <w:p w14:paraId="36FB751A" w14:textId="77777777" w:rsidR="00075714" w:rsidRDefault="0050616A" w:rsidP="00075714">
      <w:hyperlink r:id="rId31" w:history="1">
        <w:r w:rsidR="00075714" w:rsidRPr="00285CAD">
          <w:rPr>
            <w:rStyle w:val="Hyperlink"/>
          </w:rPr>
          <w:t>http://www.xilinx.com/support/documentation/application_notes/xapp1168-axi-ip-integrator.pdf</w:t>
        </w:r>
      </w:hyperlink>
    </w:p>
    <w:p w14:paraId="65DC0792" w14:textId="170AEDEF" w:rsidR="00BE0CE0" w:rsidRDefault="00633EE4" w:rsidP="00075714">
      <w:r>
        <w:t xml:space="preserve">[2] </w:t>
      </w:r>
      <w:r w:rsidR="00BE0CE0">
        <w:t>AXI reference guide</w:t>
      </w:r>
    </w:p>
    <w:p w14:paraId="67C848F9" w14:textId="4D558BAB" w:rsidR="00075714" w:rsidRDefault="00BE0CE0" w:rsidP="00075714">
      <w:hyperlink r:id="rId32" w:history="1">
        <w:r w:rsidRPr="0012396A">
          <w:rPr>
            <w:rStyle w:val="Hyperlink"/>
          </w:rPr>
          <w:t>http://www.xilinx.com/support/documentation/ip_documentation/ug761_axi_reference_guide.pdf</w:t>
        </w:r>
      </w:hyperlink>
    </w:p>
    <w:p w14:paraId="3796B698" w14:textId="19B50A41" w:rsidR="00BE0CE0" w:rsidRDefault="00633EE4" w:rsidP="00075714">
      <w:r>
        <w:t xml:space="preserve">[3] </w:t>
      </w:r>
      <w:proofErr w:type="spellStart"/>
      <w:r w:rsidR="00BE0CE0">
        <w:t>Xillinx</w:t>
      </w:r>
      <w:proofErr w:type="spellEnd"/>
      <w:r w:rsidR="00BE0CE0">
        <w:t xml:space="preserve"> AXI Interconnect</w:t>
      </w:r>
    </w:p>
    <w:p w14:paraId="24BACB35" w14:textId="78E3007D" w:rsidR="00BE0CE0" w:rsidRDefault="00BE0CE0" w:rsidP="00075714">
      <w:hyperlink r:id="rId33" w:history="1">
        <w:r w:rsidRPr="0012396A">
          <w:rPr>
            <w:rStyle w:val="Hyperlink"/>
          </w:rPr>
          <w:t>http://www.xilinx.com/support/documentation/ip_documentation/axi_interconnect/v2_1/pg059-axi-interconnect.pdf</w:t>
        </w:r>
      </w:hyperlink>
    </w:p>
    <w:p w14:paraId="07EF0FA8" w14:textId="77777777" w:rsidR="00BE0CE0" w:rsidRPr="00075714" w:rsidRDefault="00BE0CE0" w:rsidP="00075714"/>
    <w:sectPr w:rsidR="00BE0CE0" w:rsidRPr="00075714" w:rsidSect="009B0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E484E"/>
    <w:multiLevelType w:val="multilevel"/>
    <w:tmpl w:val="1A68714E"/>
    <w:lvl w:ilvl="0">
      <w:start w:val="1"/>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A7708A3"/>
    <w:multiLevelType w:val="hybridMultilevel"/>
    <w:tmpl w:val="51F82C8E"/>
    <w:lvl w:ilvl="0" w:tplc="B8B6AFFC">
      <w:start w:val="1"/>
      <w:numFmt w:val="decimal"/>
      <w:lvlText w:val="%1."/>
      <w:lvlJc w:val="left"/>
      <w:pPr>
        <w:ind w:left="709" w:hanging="360"/>
      </w:pPr>
      <w:rPr>
        <w:rFonts w:asciiTheme="minorHAnsi" w:eastAsiaTheme="minorHAnsi" w:hAnsiTheme="minorHAnsi" w:cstheme="minorBidi"/>
      </w:rPr>
    </w:lvl>
    <w:lvl w:ilvl="1" w:tplc="0C090003" w:tentative="1">
      <w:start w:val="1"/>
      <w:numFmt w:val="bullet"/>
      <w:lvlText w:val="o"/>
      <w:lvlJc w:val="left"/>
      <w:pPr>
        <w:ind w:left="1429" w:hanging="360"/>
      </w:pPr>
      <w:rPr>
        <w:rFonts w:ascii="Courier New" w:hAnsi="Courier New" w:cs="Courier New" w:hint="default"/>
      </w:rPr>
    </w:lvl>
    <w:lvl w:ilvl="2" w:tplc="0C090005" w:tentative="1">
      <w:start w:val="1"/>
      <w:numFmt w:val="bullet"/>
      <w:lvlText w:val=""/>
      <w:lvlJc w:val="left"/>
      <w:pPr>
        <w:ind w:left="2149" w:hanging="360"/>
      </w:pPr>
      <w:rPr>
        <w:rFonts w:ascii="Wingdings" w:hAnsi="Wingdings" w:hint="default"/>
      </w:rPr>
    </w:lvl>
    <w:lvl w:ilvl="3" w:tplc="0C090001" w:tentative="1">
      <w:start w:val="1"/>
      <w:numFmt w:val="bullet"/>
      <w:lvlText w:val=""/>
      <w:lvlJc w:val="left"/>
      <w:pPr>
        <w:ind w:left="2869" w:hanging="360"/>
      </w:pPr>
      <w:rPr>
        <w:rFonts w:ascii="Symbol" w:hAnsi="Symbol" w:hint="default"/>
      </w:rPr>
    </w:lvl>
    <w:lvl w:ilvl="4" w:tplc="0C090003" w:tentative="1">
      <w:start w:val="1"/>
      <w:numFmt w:val="bullet"/>
      <w:lvlText w:val="o"/>
      <w:lvlJc w:val="left"/>
      <w:pPr>
        <w:ind w:left="3589" w:hanging="360"/>
      </w:pPr>
      <w:rPr>
        <w:rFonts w:ascii="Courier New" w:hAnsi="Courier New" w:cs="Courier New" w:hint="default"/>
      </w:rPr>
    </w:lvl>
    <w:lvl w:ilvl="5" w:tplc="0C090005" w:tentative="1">
      <w:start w:val="1"/>
      <w:numFmt w:val="bullet"/>
      <w:lvlText w:val=""/>
      <w:lvlJc w:val="left"/>
      <w:pPr>
        <w:ind w:left="4309" w:hanging="360"/>
      </w:pPr>
      <w:rPr>
        <w:rFonts w:ascii="Wingdings" w:hAnsi="Wingdings" w:hint="default"/>
      </w:rPr>
    </w:lvl>
    <w:lvl w:ilvl="6" w:tplc="0C090001" w:tentative="1">
      <w:start w:val="1"/>
      <w:numFmt w:val="bullet"/>
      <w:lvlText w:val=""/>
      <w:lvlJc w:val="left"/>
      <w:pPr>
        <w:ind w:left="5029" w:hanging="360"/>
      </w:pPr>
      <w:rPr>
        <w:rFonts w:ascii="Symbol" w:hAnsi="Symbol" w:hint="default"/>
      </w:rPr>
    </w:lvl>
    <w:lvl w:ilvl="7" w:tplc="0C090003" w:tentative="1">
      <w:start w:val="1"/>
      <w:numFmt w:val="bullet"/>
      <w:lvlText w:val="o"/>
      <w:lvlJc w:val="left"/>
      <w:pPr>
        <w:ind w:left="5749" w:hanging="360"/>
      </w:pPr>
      <w:rPr>
        <w:rFonts w:ascii="Courier New" w:hAnsi="Courier New" w:cs="Courier New" w:hint="default"/>
      </w:rPr>
    </w:lvl>
    <w:lvl w:ilvl="8" w:tplc="0C090005" w:tentative="1">
      <w:start w:val="1"/>
      <w:numFmt w:val="bullet"/>
      <w:lvlText w:val=""/>
      <w:lvlJc w:val="left"/>
      <w:pPr>
        <w:ind w:left="6469" w:hanging="360"/>
      </w:pPr>
      <w:rPr>
        <w:rFonts w:ascii="Wingdings" w:hAnsi="Wingdings" w:hint="default"/>
      </w:rPr>
    </w:lvl>
  </w:abstractNum>
  <w:abstractNum w:abstractNumId="2">
    <w:nsid w:val="207152B9"/>
    <w:multiLevelType w:val="hybridMultilevel"/>
    <w:tmpl w:val="A36CD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8BB58C5"/>
    <w:multiLevelType w:val="hybridMultilevel"/>
    <w:tmpl w:val="309E7166"/>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A7F0BC9"/>
    <w:multiLevelType w:val="hybridMultilevel"/>
    <w:tmpl w:val="940E762A"/>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5">
    <w:nsid w:val="45D42B4D"/>
    <w:multiLevelType w:val="hybridMultilevel"/>
    <w:tmpl w:val="CA0831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9340EBC"/>
    <w:multiLevelType w:val="hybridMultilevel"/>
    <w:tmpl w:val="DA743BA6"/>
    <w:lvl w:ilvl="0" w:tplc="0C090001">
      <w:start w:val="1"/>
      <w:numFmt w:val="bullet"/>
      <w:lvlText w:val=""/>
      <w:lvlJc w:val="left"/>
      <w:pPr>
        <w:ind w:left="772" w:hanging="360"/>
      </w:pPr>
      <w:rPr>
        <w:rFonts w:ascii="Symbol" w:hAnsi="Symbol" w:hint="default"/>
      </w:rPr>
    </w:lvl>
    <w:lvl w:ilvl="1" w:tplc="0C090003" w:tentative="1">
      <w:start w:val="1"/>
      <w:numFmt w:val="bullet"/>
      <w:lvlText w:val="o"/>
      <w:lvlJc w:val="left"/>
      <w:pPr>
        <w:ind w:left="1492" w:hanging="360"/>
      </w:pPr>
      <w:rPr>
        <w:rFonts w:ascii="Courier New" w:hAnsi="Courier New" w:cs="Courier New" w:hint="default"/>
      </w:rPr>
    </w:lvl>
    <w:lvl w:ilvl="2" w:tplc="0C090005" w:tentative="1">
      <w:start w:val="1"/>
      <w:numFmt w:val="bullet"/>
      <w:lvlText w:val=""/>
      <w:lvlJc w:val="left"/>
      <w:pPr>
        <w:ind w:left="2212" w:hanging="360"/>
      </w:pPr>
      <w:rPr>
        <w:rFonts w:ascii="Wingdings" w:hAnsi="Wingdings" w:hint="default"/>
      </w:rPr>
    </w:lvl>
    <w:lvl w:ilvl="3" w:tplc="0C090001" w:tentative="1">
      <w:start w:val="1"/>
      <w:numFmt w:val="bullet"/>
      <w:lvlText w:val=""/>
      <w:lvlJc w:val="left"/>
      <w:pPr>
        <w:ind w:left="2932" w:hanging="360"/>
      </w:pPr>
      <w:rPr>
        <w:rFonts w:ascii="Symbol" w:hAnsi="Symbol" w:hint="default"/>
      </w:rPr>
    </w:lvl>
    <w:lvl w:ilvl="4" w:tplc="0C090003" w:tentative="1">
      <w:start w:val="1"/>
      <w:numFmt w:val="bullet"/>
      <w:lvlText w:val="o"/>
      <w:lvlJc w:val="left"/>
      <w:pPr>
        <w:ind w:left="3652" w:hanging="360"/>
      </w:pPr>
      <w:rPr>
        <w:rFonts w:ascii="Courier New" w:hAnsi="Courier New" w:cs="Courier New" w:hint="default"/>
      </w:rPr>
    </w:lvl>
    <w:lvl w:ilvl="5" w:tplc="0C090005" w:tentative="1">
      <w:start w:val="1"/>
      <w:numFmt w:val="bullet"/>
      <w:lvlText w:val=""/>
      <w:lvlJc w:val="left"/>
      <w:pPr>
        <w:ind w:left="4372" w:hanging="360"/>
      </w:pPr>
      <w:rPr>
        <w:rFonts w:ascii="Wingdings" w:hAnsi="Wingdings" w:hint="default"/>
      </w:rPr>
    </w:lvl>
    <w:lvl w:ilvl="6" w:tplc="0C090001" w:tentative="1">
      <w:start w:val="1"/>
      <w:numFmt w:val="bullet"/>
      <w:lvlText w:val=""/>
      <w:lvlJc w:val="left"/>
      <w:pPr>
        <w:ind w:left="5092" w:hanging="360"/>
      </w:pPr>
      <w:rPr>
        <w:rFonts w:ascii="Symbol" w:hAnsi="Symbol" w:hint="default"/>
      </w:rPr>
    </w:lvl>
    <w:lvl w:ilvl="7" w:tplc="0C090003" w:tentative="1">
      <w:start w:val="1"/>
      <w:numFmt w:val="bullet"/>
      <w:lvlText w:val="o"/>
      <w:lvlJc w:val="left"/>
      <w:pPr>
        <w:ind w:left="5812" w:hanging="360"/>
      </w:pPr>
      <w:rPr>
        <w:rFonts w:ascii="Courier New" w:hAnsi="Courier New" w:cs="Courier New" w:hint="default"/>
      </w:rPr>
    </w:lvl>
    <w:lvl w:ilvl="8" w:tplc="0C090005" w:tentative="1">
      <w:start w:val="1"/>
      <w:numFmt w:val="bullet"/>
      <w:lvlText w:val=""/>
      <w:lvlJc w:val="left"/>
      <w:pPr>
        <w:ind w:left="6532" w:hanging="360"/>
      </w:pPr>
      <w:rPr>
        <w:rFonts w:ascii="Wingdings" w:hAnsi="Wingdings" w:hint="default"/>
      </w:rPr>
    </w:lvl>
  </w:abstractNum>
  <w:abstractNum w:abstractNumId="7">
    <w:nsid w:val="4D9759C3"/>
    <w:multiLevelType w:val="hybridMultilevel"/>
    <w:tmpl w:val="C41CF480"/>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8">
    <w:nsid w:val="52D74741"/>
    <w:multiLevelType w:val="hybridMultilevel"/>
    <w:tmpl w:val="B310F09A"/>
    <w:lvl w:ilvl="0" w:tplc="0C09000F">
      <w:start w:val="1"/>
      <w:numFmt w:val="decimal"/>
      <w:lvlText w:val="%1."/>
      <w:lvlJc w:val="left"/>
      <w:pPr>
        <w:ind w:left="772" w:hanging="360"/>
      </w:pPr>
    </w:lvl>
    <w:lvl w:ilvl="1" w:tplc="0C090019" w:tentative="1">
      <w:start w:val="1"/>
      <w:numFmt w:val="lowerLetter"/>
      <w:lvlText w:val="%2."/>
      <w:lvlJc w:val="left"/>
      <w:pPr>
        <w:ind w:left="1492" w:hanging="360"/>
      </w:pPr>
    </w:lvl>
    <w:lvl w:ilvl="2" w:tplc="0C09001B" w:tentative="1">
      <w:start w:val="1"/>
      <w:numFmt w:val="lowerRoman"/>
      <w:lvlText w:val="%3."/>
      <w:lvlJc w:val="right"/>
      <w:pPr>
        <w:ind w:left="2212" w:hanging="180"/>
      </w:pPr>
    </w:lvl>
    <w:lvl w:ilvl="3" w:tplc="0C09000F" w:tentative="1">
      <w:start w:val="1"/>
      <w:numFmt w:val="decimal"/>
      <w:lvlText w:val="%4."/>
      <w:lvlJc w:val="left"/>
      <w:pPr>
        <w:ind w:left="2932" w:hanging="360"/>
      </w:pPr>
    </w:lvl>
    <w:lvl w:ilvl="4" w:tplc="0C090019" w:tentative="1">
      <w:start w:val="1"/>
      <w:numFmt w:val="lowerLetter"/>
      <w:lvlText w:val="%5."/>
      <w:lvlJc w:val="left"/>
      <w:pPr>
        <w:ind w:left="3652" w:hanging="360"/>
      </w:pPr>
    </w:lvl>
    <w:lvl w:ilvl="5" w:tplc="0C09001B" w:tentative="1">
      <w:start w:val="1"/>
      <w:numFmt w:val="lowerRoman"/>
      <w:lvlText w:val="%6."/>
      <w:lvlJc w:val="right"/>
      <w:pPr>
        <w:ind w:left="4372" w:hanging="180"/>
      </w:pPr>
    </w:lvl>
    <w:lvl w:ilvl="6" w:tplc="0C09000F" w:tentative="1">
      <w:start w:val="1"/>
      <w:numFmt w:val="decimal"/>
      <w:lvlText w:val="%7."/>
      <w:lvlJc w:val="left"/>
      <w:pPr>
        <w:ind w:left="5092" w:hanging="360"/>
      </w:pPr>
    </w:lvl>
    <w:lvl w:ilvl="7" w:tplc="0C090019" w:tentative="1">
      <w:start w:val="1"/>
      <w:numFmt w:val="lowerLetter"/>
      <w:lvlText w:val="%8."/>
      <w:lvlJc w:val="left"/>
      <w:pPr>
        <w:ind w:left="5812" w:hanging="360"/>
      </w:pPr>
    </w:lvl>
    <w:lvl w:ilvl="8" w:tplc="0C09001B" w:tentative="1">
      <w:start w:val="1"/>
      <w:numFmt w:val="lowerRoman"/>
      <w:lvlText w:val="%9."/>
      <w:lvlJc w:val="right"/>
      <w:pPr>
        <w:ind w:left="6532" w:hanging="180"/>
      </w:pPr>
    </w:lvl>
  </w:abstractNum>
  <w:abstractNum w:abstractNumId="9">
    <w:nsid w:val="55A1566F"/>
    <w:multiLevelType w:val="hybridMultilevel"/>
    <w:tmpl w:val="2C54E0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EF81E77"/>
    <w:multiLevelType w:val="hybridMultilevel"/>
    <w:tmpl w:val="0B504D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F800B07"/>
    <w:multiLevelType w:val="hybridMultilevel"/>
    <w:tmpl w:val="FF66B7B0"/>
    <w:lvl w:ilvl="0" w:tplc="FB267104">
      <w:start w:val="1"/>
      <w:numFmt w:val="decimal"/>
      <w:lvlText w:val="1.%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0057223"/>
    <w:multiLevelType w:val="hybridMultilevel"/>
    <w:tmpl w:val="CAACDB8A"/>
    <w:lvl w:ilvl="0" w:tplc="D880341C">
      <w:start w:val="1"/>
      <w:numFmt w:val="decimal"/>
      <w:lvlText w:val="%1."/>
      <w:lvlJc w:val="left"/>
      <w:pPr>
        <w:ind w:left="720" w:hanging="360"/>
      </w:pPr>
      <w:rPr>
        <w:rFonts w:asciiTheme="minorHAnsi" w:eastAsiaTheme="minorHAnsi" w:hAnsiTheme="minorHAnsi" w:cstheme="minorBidi"/>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5AB20CD"/>
    <w:multiLevelType w:val="hybridMultilevel"/>
    <w:tmpl w:val="27A2D4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6E82EFF"/>
    <w:multiLevelType w:val="multilevel"/>
    <w:tmpl w:val="F69C5920"/>
    <w:lvl w:ilvl="0">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lowerRoman"/>
      <w:isLgl/>
      <w:lvlText w:val="%1.%2.%3"/>
      <w:lvlJc w:val="left"/>
      <w:pPr>
        <w:ind w:left="1440" w:hanging="108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69466EAC"/>
    <w:multiLevelType w:val="hybridMultilevel"/>
    <w:tmpl w:val="920AF510"/>
    <w:lvl w:ilvl="0" w:tplc="C7EA1686">
      <w:start w:val="4"/>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6DBC20E2"/>
    <w:multiLevelType w:val="hybridMultilevel"/>
    <w:tmpl w:val="8C7E3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ED82A62"/>
    <w:multiLevelType w:val="hybridMultilevel"/>
    <w:tmpl w:val="4A147456"/>
    <w:lvl w:ilvl="0" w:tplc="CA8A9CFE">
      <w:start w:val="1"/>
      <w:numFmt w:val="decimal"/>
      <w:lvlText w:val="3.%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2462B80"/>
    <w:multiLevelType w:val="hybridMultilevel"/>
    <w:tmpl w:val="2038898E"/>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9">
    <w:nsid w:val="7475019C"/>
    <w:multiLevelType w:val="hybridMultilevel"/>
    <w:tmpl w:val="481E0E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9AA45E9"/>
    <w:multiLevelType w:val="hybridMultilevel"/>
    <w:tmpl w:val="9538FDAE"/>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1">
    <w:nsid w:val="7C2A346B"/>
    <w:multiLevelType w:val="hybridMultilevel"/>
    <w:tmpl w:val="6E367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CB9076E"/>
    <w:multiLevelType w:val="hybridMultilevel"/>
    <w:tmpl w:val="644649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21"/>
  </w:num>
  <w:num w:numId="4">
    <w:abstractNumId w:val="4"/>
  </w:num>
  <w:num w:numId="5">
    <w:abstractNumId w:val="20"/>
  </w:num>
  <w:num w:numId="6">
    <w:abstractNumId w:val="18"/>
  </w:num>
  <w:num w:numId="7">
    <w:abstractNumId w:val="7"/>
  </w:num>
  <w:num w:numId="8">
    <w:abstractNumId w:val="1"/>
  </w:num>
  <w:num w:numId="9">
    <w:abstractNumId w:val="16"/>
  </w:num>
  <w:num w:numId="10">
    <w:abstractNumId w:val="19"/>
  </w:num>
  <w:num w:numId="11">
    <w:abstractNumId w:val="14"/>
  </w:num>
  <w:num w:numId="12">
    <w:abstractNumId w:val="2"/>
  </w:num>
  <w:num w:numId="13">
    <w:abstractNumId w:val="5"/>
  </w:num>
  <w:num w:numId="14">
    <w:abstractNumId w:val="3"/>
  </w:num>
  <w:num w:numId="15">
    <w:abstractNumId w:val="11"/>
  </w:num>
  <w:num w:numId="16">
    <w:abstractNumId w:val="8"/>
  </w:num>
  <w:num w:numId="17">
    <w:abstractNumId w:val="6"/>
  </w:num>
  <w:num w:numId="18">
    <w:abstractNumId w:val="0"/>
  </w:num>
  <w:num w:numId="19">
    <w:abstractNumId w:val="13"/>
  </w:num>
  <w:num w:numId="20">
    <w:abstractNumId w:val="22"/>
  </w:num>
  <w:num w:numId="21">
    <w:abstractNumId w:val="15"/>
  </w:num>
  <w:num w:numId="22">
    <w:abstractNumId w:val="1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D3E"/>
    <w:rsid w:val="00000B55"/>
    <w:rsid w:val="00005191"/>
    <w:rsid w:val="00020713"/>
    <w:rsid w:val="0002273B"/>
    <w:rsid w:val="00024C08"/>
    <w:rsid w:val="00042C35"/>
    <w:rsid w:val="000536F0"/>
    <w:rsid w:val="00070B33"/>
    <w:rsid w:val="00072FFE"/>
    <w:rsid w:val="00075714"/>
    <w:rsid w:val="000806C8"/>
    <w:rsid w:val="000928CD"/>
    <w:rsid w:val="00096F4F"/>
    <w:rsid w:val="000C1FA8"/>
    <w:rsid w:val="000E77E7"/>
    <w:rsid w:val="000F3007"/>
    <w:rsid w:val="000F352E"/>
    <w:rsid w:val="00104C17"/>
    <w:rsid w:val="001157F5"/>
    <w:rsid w:val="001546E2"/>
    <w:rsid w:val="001569F6"/>
    <w:rsid w:val="00157223"/>
    <w:rsid w:val="00181EF1"/>
    <w:rsid w:val="00193C26"/>
    <w:rsid w:val="0019498E"/>
    <w:rsid w:val="001B4008"/>
    <w:rsid w:val="001E325A"/>
    <w:rsid w:val="001F3B07"/>
    <w:rsid w:val="002476AA"/>
    <w:rsid w:val="002508A1"/>
    <w:rsid w:val="00255D3E"/>
    <w:rsid w:val="002636D6"/>
    <w:rsid w:val="00273A18"/>
    <w:rsid w:val="00282AEA"/>
    <w:rsid w:val="00285472"/>
    <w:rsid w:val="00290561"/>
    <w:rsid w:val="002A1FCD"/>
    <w:rsid w:val="002B5C68"/>
    <w:rsid w:val="002E6B7D"/>
    <w:rsid w:val="002F567A"/>
    <w:rsid w:val="002F60CF"/>
    <w:rsid w:val="003030BD"/>
    <w:rsid w:val="00310FC8"/>
    <w:rsid w:val="00312914"/>
    <w:rsid w:val="00337B18"/>
    <w:rsid w:val="00374104"/>
    <w:rsid w:val="003758D5"/>
    <w:rsid w:val="00376323"/>
    <w:rsid w:val="003963A5"/>
    <w:rsid w:val="003A0397"/>
    <w:rsid w:val="003A57BA"/>
    <w:rsid w:val="003B2333"/>
    <w:rsid w:val="003C4252"/>
    <w:rsid w:val="003C4E92"/>
    <w:rsid w:val="003D7A68"/>
    <w:rsid w:val="003F14C3"/>
    <w:rsid w:val="003F77C5"/>
    <w:rsid w:val="004005DF"/>
    <w:rsid w:val="00407E69"/>
    <w:rsid w:val="00442D38"/>
    <w:rsid w:val="0044510D"/>
    <w:rsid w:val="0045049D"/>
    <w:rsid w:val="0048075D"/>
    <w:rsid w:val="0048354F"/>
    <w:rsid w:val="004A2BCF"/>
    <w:rsid w:val="004A30B8"/>
    <w:rsid w:val="004C05B8"/>
    <w:rsid w:val="0050616A"/>
    <w:rsid w:val="00511DEF"/>
    <w:rsid w:val="00521F80"/>
    <w:rsid w:val="00535AAC"/>
    <w:rsid w:val="00536723"/>
    <w:rsid w:val="00543B15"/>
    <w:rsid w:val="00546210"/>
    <w:rsid w:val="0055198C"/>
    <w:rsid w:val="00561CAD"/>
    <w:rsid w:val="00563579"/>
    <w:rsid w:val="00571FE0"/>
    <w:rsid w:val="005736A9"/>
    <w:rsid w:val="005754E5"/>
    <w:rsid w:val="00584290"/>
    <w:rsid w:val="00591857"/>
    <w:rsid w:val="00595BBD"/>
    <w:rsid w:val="005A1D03"/>
    <w:rsid w:val="005A1D32"/>
    <w:rsid w:val="005B5431"/>
    <w:rsid w:val="005D6863"/>
    <w:rsid w:val="005E263B"/>
    <w:rsid w:val="006200FF"/>
    <w:rsid w:val="00627D71"/>
    <w:rsid w:val="00633EE4"/>
    <w:rsid w:val="00656434"/>
    <w:rsid w:val="00671ACB"/>
    <w:rsid w:val="006A0729"/>
    <w:rsid w:val="006E5349"/>
    <w:rsid w:val="00727FDB"/>
    <w:rsid w:val="00740909"/>
    <w:rsid w:val="00743B90"/>
    <w:rsid w:val="00757418"/>
    <w:rsid w:val="00771D02"/>
    <w:rsid w:val="00773121"/>
    <w:rsid w:val="0078387D"/>
    <w:rsid w:val="007843BB"/>
    <w:rsid w:val="00785016"/>
    <w:rsid w:val="00786A6D"/>
    <w:rsid w:val="007934EB"/>
    <w:rsid w:val="007A02BE"/>
    <w:rsid w:val="007B2083"/>
    <w:rsid w:val="007C284A"/>
    <w:rsid w:val="007C69ED"/>
    <w:rsid w:val="007D1C0B"/>
    <w:rsid w:val="007F7B2B"/>
    <w:rsid w:val="00804A87"/>
    <w:rsid w:val="0081222F"/>
    <w:rsid w:val="00824A1D"/>
    <w:rsid w:val="00825077"/>
    <w:rsid w:val="00834CE6"/>
    <w:rsid w:val="008607BC"/>
    <w:rsid w:val="00870FCA"/>
    <w:rsid w:val="00897F22"/>
    <w:rsid w:val="008B6861"/>
    <w:rsid w:val="008C0F59"/>
    <w:rsid w:val="008C1238"/>
    <w:rsid w:val="008C5AD6"/>
    <w:rsid w:val="008D635E"/>
    <w:rsid w:val="008D7901"/>
    <w:rsid w:val="008F46FD"/>
    <w:rsid w:val="009042C1"/>
    <w:rsid w:val="00912AE5"/>
    <w:rsid w:val="00913643"/>
    <w:rsid w:val="00922FE4"/>
    <w:rsid w:val="00925CCD"/>
    <w:rsid w:val="0094015E"/>
    <w:rsid w:val="009612AC"/>
    <w:rsid w:val="009654EC"/>
    <w:rsid w:val="0099098E"/>
    <w:rsid w:val="00993427"/>
    <w:rsid w:val="00997AD3"/>
    <w:rsid w:val="009B00F5"/>
    <w:rsid w:val="009B01FF"/>
    <w:rsid w:val="009B3420"/>
    <w:rsid w:val="009B5FF9"/>
    <w:rsid w:val="009C62B7"/>
    <w:rsid w:val="009E4A7C"/>
    <w:rsid w:val="00A038CB"/>
    <w:rsid w:val="00A15384"/>
    <w:rsid w:val="00A54AD9"/>
    <w:rsid w:val="00A573F0"/>
    <w:rsid w:val="00A750E2"/>
    <w:rsid w:val="00A87409"/>
    <w:rsid w:val="00A90170"/>
    <w:rsid w:val="00A95A58"/>
    <w:rsid w:val="00A95CCB"/>
    <w:rsid w:val="00A96A5C"/>
    <w:rsid w:val="00AA340B"/>
    <w:rsid w:val="00AB1B1B"/>
    <w:rsid w:val="00AE3AD8"/>
    <w:rsid w:val="00AF2A5A"/>
    <w:rsid w:val="00B160B2"/>
    <w:rsid w:val="00B23FA2"/>
    <w:rsid w:val="00B24041"/>
    <w:rsid w:val="00B247CB"/>
    <w:rsid w:val="00B45485"/>
    <w:rsid w:val="00B532C7"/>
    <w:rsid w:val="00B54985"/>
    <w:rsid w:val="00B55B78"/>
    <w:rsid w:val="00B56EC4"/>
    <w:rsid w:val="00B65205"/>
    <w:rsid w:val="00B72C23"/>
    <w:rsid w:val="00B81EEA"/>
    <w:rsid w:val="00B94589"/>
    <w:rsid w:val="00B94B27"/>
    <w:rsid w:val="00BC49C7"/>
    <w:rsid w:val="00BC7183"/>
    <w:rsid w:val="00BD4466"/>
    <w:rsid w:val="00BD5AE1"/>
    <w:rsid w:val="00BE0CE0"/>
    <w:rsid w:val="00BF59F0"/>
    <w:rsid w:val="00C052E7"/>
    <w:rsid w:val="00C10116"/>
    <w:rsid w:val="00C119D6"/>
    <w:rsid w:val="00C17F9B"/>
    <w:rsid w:val="00C277F7"/>
    <w:rsid w:val="00C30008"/>
    <w:rsid w:val="00C41F5F"/>
    <w:rsid w:val="00C72475"/>
    <w:rsid w:val="00C81596"/>
    <w:rsid w:val="00CA52DC"/>
    <w:rsid w:val="00CB1C3B"/>
    <w:rsid w:val="00CB39D0"/>
    <w:rsid w:val="00CB6301"/>
    <w:rsid w:val="00CC0282"/>
    <w:rsid w:val="00CC55A2"/>
    <w:rsid w:val="00CF1FA8"/>
    <w:rsid w:val="00D1411E"/>
    <w:rsid w:val="00D20402"/>
    <w:rsid w:val="00D21D14"/>
    <w:rsid w:val="00D34211"/>
    <w:rsid w:val="00D46DC0"/>
    <w:rsid w:val="00D4705D"/>
    <w:rsid w:val="00D50F80"/>
    <w:rsid w:val="00D51EE4"/>
    <w:rsid w:val="00D70CF0"/>
    <w:rsid w:val="00D70D01"/>
    <w:rsid w:val="00D74DFE"/>
    <w:rsid w:val="00D85598"/>
    <w:rsid w:val="00D87963"/>
    <w:rsid w:val="00DA065D"/>
    <w:rsid w:val="00DA353D"/>
    <w:rsid w:val="00DA6CEB"/>
    <w:rsid w:val="00DA7F8E"/>
    <w:rsid w:val="00DB0BB8"/>
    <w:rsid w:val="00DB3530"/>
    <w:rsid w:val="00DB7184"/>
    <w:rsid w:val="00DC62EC"/>
    <w:rsid w:val="00DC6398"/>
    <w:rsid w:val="00DD1FFD"/>
    <w:rsid w:val="00E36BB4"/>
    <w:rsid w:val="00E409FB"/>
    <w:rsid w:val="00E51FD3"/>
    <w:rsid w:val="00E56041"/>
    <w:rsid w:val="00E75F33"/>
    <w:rsid w:val="00E84DA5"/>
    <w:rsid w:val="00E87288"/>
    <w:rsid w:val="00EB0C7D"/>
    <w:rsid w:val="00EB1E7F"/>
    <w:rsid w:val="00EB691B"/>
    <w:rsid w:val="00EC6C1E"/>
    <w:rsid w:val="00ED2BEE"/>
    <w:rsid w:val="00F04494"/>
    <w:rsid w:val="00F169F9"/>
    <w:rsid w:val="00F31C0C"/>
    <w:rsid w:val="00F35AED"/>
    <w:rsid w:val="00F548A7"/>
    <w:rsid w:val="00F54F95"/>
    <w:rsid w:val="00F57548"/>
    <w:rsid w:val="00F64B11"/>
    <w:rsid w:val="00F71046"/>
    <w:rsid w:val="00F72D5F"/>
    <w:rsid w:val="00F759AE"/>
    <w:rsid w:val="00FA5E95"/>
    <w:rsid w:val="00FA6BFB"/>
    <w:rsid w:val="00FB1B91"/>
    <w:rsid w:val="00FB42CD"/>
    <w:rsid w:val="00FC342D"/>
    <w:rsid w:val="00FC61E4"/>
    <w:rsid w:val="00FD544E"/>
    <w:rsid w:val="00FE2FB9"/>
    <w:rsid w:val="00FF5B4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C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49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49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18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D3E"/>
    <w:rPr>
      <w:rFonts w:ascii="Tahoma" w:hAnsi="Tahoma" w:cs="Tahoma"/>
      <w:sz w:val="16"/>
      <w:szCs w:val="16"/>
    </w:rPr>
  </w:style>
  <w:style w:type="paragraph" w:styleId="ListParagraph">
    <w:name w:val="List Paragraph"/>
    <w:basedOn w:val="Normal"/>
    <w:uiPriority w:val="34"/>
    <w:qFormat/>
    <w:rsid w:val="00255D3E"/>
    <w:pPr>
      <w:ind w:left="720"/>
      <w:contextualSpacing/>
    </w:pPr>
  </w:style>
  <w:style w:type="character" w:customStyle="1" w:styleId="Heading1Char">
    <w:name w:val="Heading 1 Char"/>
    <w:basedOn w:val="DefaultParagraphFont"/>
    <w:link w:val="Heading1"/>
    <w:uiPriority w:val="9"/>
    <w:rsid w:val="00BC49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49C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757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71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75714"/>
    <w:rPr>
      <w:color w:val="0000FF" w:themeColor="hyperlink"/>
      <w:u w:val="single"/>
    </w:rPr>
  </w:style>
  <w:style w:type="character" w:customStyle="1" w:styleId="Heading3Char">
    <w:name w:val="Heading 3 Char"/>
    <w:basedOn w:val="DefaultParagraphFont"/>
    <w:link w:val="Heading3"/>
    <w:uiPriority w:val="9"/>
    <w:rsid w:val="00591857"/>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743B90"/>
    <w:rPr>
      <w:sz w:val="18"/>
      <w:szCs w:val="18"/>
    </w:rPr>
  </w:style>
  <w:style w:type="paragraph" w:styleId="CommentText">
    <w:name w:val="annotation text"/>
    <w:basedOn w:val="Normal"/>
    <w:link w:val="CommentTextChar"/>
    <w:uiPriority w:val="99"/>
    <w:semiHidden/>
    <w:unhideWhenUsed/>
    <w:rsid w:val="00743B90"/>
    <w:pPr>
      <w:spacing w:line="240" w:lineRule="auto"/>
    </w:pPr>
    <w:rPr>
      <w:sz w:val="24"/>
      <w:szCs w:val="24"/>
    </w:rPr>
  </w:style>
  <w:style w:type="character" w:customStyle="1" w:styleId="CommentTextChar">
    <w:name w:val="Comment Text Char"/>
    <w:basedOn w:val="DefaultParagraphFont"/>
    <w:link w:val="CommentText"/>
    <w:uiPriority w:val="99"/>
    <w:semiHidden/>
    <w:rsid w:val="00743B90"/>
    <w:rPr>
      <w:sz w:val="24"/>
      <w:szCs w:val="24"/>
    </w:rPr>
  </w:style>
  <w:style w:type="paragraph" w:styleId="CommentSubject">
    <w:name w:val="annotation subject"/>
    <w:basedOn w:val="CommentText"/>
    <w:next w:val="CommentText"/>
    <w:link w:val="CommentSubjectChar"/>
    <w:uiPriority w:val="99"/>
    <w:semiHidden/>
    <w:unhideWhenUsed/>
    <w:rsid w:val="00743B90"/>
    <w:rPr>
      <w:b/>
      <w:bCs/>
      <w:sz w:val="20"/>
      <w:szCs w:val="20"/>
    </w:rPr>
  </w:style>
  <w:style w:type="character" w:customStyle="1" w:styleId="CommentSubjectChar">
    <w:name w:val="Comment Subject Char"/>
    <w:basedOn w:val="CommentTextChar"/>
    <w:link w:val="CommentSubject"/>
    <w:uiPriority w:val="99"/>
    <w:semiHidden/>
    <w:rsid w:val="00743B90"/>
    <w:rPr>
      <w:b/>
      <w:bCs/>
      <w:sz w:val="20"/>
      <w:szCs w:val="20"/>
    </w:rPr>
  </w:style>
  <w:style w:type="paragraph" w:styleId="TOCHeading">
    <w:name w:val="TOC Heading"/>
    <w:basedOn w:val="Heading1"/>
    <w:next w:val="Normal"/>
    <w:uiPriority w:val="39"/>
    <w:semiHidden/>
    <w:unhideWhenUsed/>
    <w:qFormat/>
    <w:rsid w:val="00561CAD"/>
    <w:pPr>
      <w:outlineLvl w:val="9"/>
    </w:pPr>
    <w:rPr>
      <w:lang w:val="en-US" w:eastAsia="ja-JP"/>
    </w:rPr>
  </w:style>
  <w:style w:type="paragraph" w:styleId="TOC1">
    <w:name w:val="toc 1"/>
    <w:basedOn w:val="Normal"/>
    <w:next w:val="Normal"/>
    <w:autoRedefine/>
    <w:uiPriority w:val="39"/>
    <w:unhideWhenUsed/>
    <w:rsid w:val="00561CAD"/>
    <w:pPr>
      <w:spacing w:after="100"/>
    </w:pPr>
  </w:style>
  <w:style w:type="paragraph" w:styleId="TOC2">
    <w:name w:val="toc 2"/>
    <w:basedOn w:val="Normal"/>
    <w:next w:val="Normal"/>
    <w:autoRedefine/>
    <w:uiPriority w:val="39"/>
    <w:unhideWhenUsed/>
    <w:rsid w:val="00561CAD"/>
    <w:pPr>
      <w:spacing w:after="100"/>
      <w:ind w:left="220"/>
    </w:pPr>
  </w:style>
  <w:style w:type="paragraph" w:styleId="TOC3">
    <w:name w:val="toc 3"/>
    <w:basedOn w:val="Normal"/>
    <w:next w:val="Normal"/>
    <w:autoRedefine/>
    <w:uiPriority w:val="39"/>
    <w:unhideWhenUsed/>
    <w:rsid w:val="00561CA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49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49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18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5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D3E"/>
    <w:rPr>
      <w:rFonts w:ascii="Tahoma" w:hAnsi="Tahoma" w:cs="Tahoma"/>
      <w:sz w:val="16"/>
      <w:szCs w:val="16"/>
    </w:rPr>
  </w:style>
  <w:style w:type="paragraph" w:styleId="ListParagraph">
    <w:name w:val="List Paragraph"/>
    <w:basedOn w:val="Normal"/>
    <w:uiPriority w:val="34"/>
    <w:qFormat/>
    <w:rsid w:val="00255D3E"/>
    <w:pPr>
      <w:ind w:left="720"/>
      <w:contextualSpacing/>
    </w:pPr>
  </w:style>
  <w:style w:type="character" w:customStyle="1" w:styleId="Heading1Char">
    <w:name w:val="Heading 1 Char"/>
    <w:basedOn w:val="DefaultParagraphFont"/>
    <w:link w:val="Heading1"/>
    <w:uiPriority w:val="9"/>
    <w:rsid w:val="00BC49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49C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757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71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75714"/>
    <w:rPr>
      <w:color w:val="0000FF" w:themeColor="hyperlink"/>
      <w:u w:val="single"/>
    </w:rPr>
  </w:style>
  <w:style w:type="character" w:customStyle="1" w:styleId="Heading3Char">
    <w:name w:val="Heading 3 Char"/>
    <w:basedOn w:val="DefaultParagraphFont"/>
    <w:link w:val="Heading3"/>
    <w:uiPriority w:val="9"/>
    <w:rsid w:val="00591857"/>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743B90"/>
    <w:rPr>
      <w:sz w:val="18"/>
      <w:szCs w:val="18"/>
    </w:rPr>
  </w:style>
  <w:style w:type="paragraph" w:styleId="CommentText">
    <w:name w:val="annotation text"/>
    <w:basedOn w:val="Normal"/>
    <w:link w:val="CommentTextChar"/>
    <w:uiPriority w:val="99"/>
    <w:semiHidden/>
    <w:unhideWhenUsed/>
    <w:rsid w:val="00743B90"/>
    <w:pPr>
      <w:spacing w:line="240" w:lineRule="auto"/>
    </w:pPr>
    <w:rPr>
      <w:sz w:val="24"/>
      <w:szCs w:val="24"/>
    </w:rPr>
  </w:style>
  <w:style w:type="character" w:customStyle="1" w:styleId="CommentTextChar">
    <w:name w:val="Comment Text Char"/>
    <w:basedOn w:val="DefaultParagraphFont"/>
    <w:link w:val="CommentText"/>
    <w:uiPriority w:val="99"/>
    <w:semiHidden/>
    <w:rsid w:val="00743B90"/>
    <w:rPr>
      <w:sz w:val="24"/>
      <w:szCs w:val="24"/>
    </w:rPr>
  </w:style>
  <w:style w:type="paragraph" w:styleId="CommentSubject">
    <w:name w:val="annotation subject"/>
    <w:basedOn w:val="CommentText"/>
    <w:next w:val="CommentText"/>
    <w:link w:val="CommentSubjectChar"/>
    <w:uiPriority w:val="99"/>
    <w:semiHidden/>
    <w:unhideWhenUsed/>
    <w:rsid w:val="00743B90"/>
    <w:rPr>
      <w:b/>
      <w:bCs/>
      <w:sz w:val="20"/>
      <w:szCs w:val="20"/>
    </w:rPr>
  </w:style>
  <w:style w:type="character" w:customStyle="1" w:styleId="CommentSubjectChar">
    <w:name w:val="Comment Subject Char"/>
    <w:basedOn w:val="CommentTextChar"/>
    <w:link w:val="CommentSubject"/>
    <w:uiPriority w:val="99"/>
    <w:semiHidden/>
    <w:rsid w:val="00743B90"/>
    <w:rPr>
      <w:b/>
      <w:bCs/>
      <w:sz w:val="20"/>
      <w:szCs w:val="20"/>
    </w:rPr>
  </w:style>
  <w:style w:type="paragraph" w:styleId="TOCHeading">
    <w:name w:val="TOC Heading"/>
    <w:basedOn w:val="Heading1"/>
    <w:next w:val="Normal"/>
    <w:uiPriority w:val="39"/>
    <w:semiHidden/>
    <w:unhideWhenUsed/>
    <w:qFormat/>
    <w:rsid w:val="00561CAD"/>
    <w:pPr>
      <w:outlineLvl w:val="9"/>
    </w:pPr>
    <w:rPr>
      <w:lang w:val="en-US" w:eastAsia="ja-JP"/>
    </w:rPr>
  </w:style>
  <w:style w:type="paragraph" w:styleId="TOC1">
    <w:name w:val="toc 1"/>
    <w:basedOn w:val="Normal"/>
    <w:next w:val="Normal"/>
    <w:autoRedefine/>
    <w:uiPriority w:val="39"/>
    <w:unhideWhenUsed/>
    <w:rsid w:val="00561CAD"/>
    <w:pPr>
      <w:spacing w:after="100"/>
    </w:pPr>
  </w:style>
  <w:style w:type="paragraph" w:styleId="TOC2">
    <w:name w:val="toc 2"/>
    <w:basedOn w:val="Normal"/>
    <w:next w:val="Normal"/>
    <w:autoRedefine/>
    <w:uiPriority w:val="39"/>
    <w:unhideWhenUsed/>
    <w:rsid w:val="00561CAD"/>
    <w:pPr>
      <w:spacing w:after="100"/>
      <w:ind w:left="220"/>
    </w:pPr>
  </w:style>
  <w:style w:type="paragraph" w:styleId="TOC3">
    <w:name w:val="toc 3"/>
    <w:basedOn w:val="Normal"/>
    <w:next w:val="Normal"/>
    <w:autoRedefine/>
    <w:uiPriority w:val="39"/>
    <w:unhideWhenUsed/>
    <w:rsid w:val="00561C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xilinx.com/support/documentation/ip_documentation/axi_interconnect/v2_1/pg059-axi-interconnect.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xilinx.com/support/documentation/ip_documentation/ug761_axi_reference_guide.pdf"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xilinx.com/support/documentation/application_notes/xapp1168-axi-ip-integrator.pdf"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DA46F-04A0-4B12-A083-237ADE1CD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Pages>
  <Words>2611</Words>
  <Characters>14888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Garg</dc:creator>
  <cp:lastModifiedBy>Shivam Garg</cp:lastModifiedBy>
  <cp:revision>139</cp:revision>
  <dcterms:created xsi:type="dcterms:W3CDTF">2014-07-17T14:19:00Z</dcterms:created>
  <dcterms:modified xsi:type="dcterms:W3CDTF">2014-07-21T15:10:00Z</dcterms:modified>
</cp:coreProperties>
</file>